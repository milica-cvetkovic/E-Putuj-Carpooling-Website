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ED45" w14:textId="45C91104" w:rsidR="00995AE8" w:rsidRDefault="00707BB3">
      <w:pPr>
        <w:spacing w:after="24"/>
        <w:ind w:left="-5" w:hanging="10"/>
      </w:pPr>
      <w:ins w:id="0" w:author="user2" w:date="2023-06-06T22:18:00Z">
        <w:r>
          <w:rPr>
            <w:rFonts w:ascii="Bahnschrift" w:eastAsia="Bahnschrift" w:hAnsi="Bahnschrift" w:cs="Bahnschrift"/>
            <w:b/>
            <w:color w:val="1F3864"/>
            <w:sz w:val="23"/>
          </w:rPr>
          <w:t>00</w:t>
        </w:r>
      </w:ins>
      <w:r w:rsidR="0001012B">
        <w:rPr>
          <w:rFonts w:ascii="Bahnschrift" w:eastAsia="Bahnschrift" w:hAnsi="Bahnschrift" w:cs="Bahnschrift"/>
          <w:b/>
          <w:color w:val="1F3864"/>
          <w:sz w:val="23"/>
        </w:rPr>
        <w:t>Elektrotehni</w:t>
      </w:r>
      <w:r w:rsidR="0001012B">
        <w:rPr>
          <w:rFonts w:ascii="Bahnschrift" w:eastAsia="Bahnschrift" w:hAnsi="Bahnschrift" w:cs="Bahnschrift"/>
          <w:color w:val="1F3864"/>
          <w:sz w:val="23"/>
        </w:rPr>
        <w:t>č</w:t>
      </w:r>
      <w:r w:rsidR="0001012B">
        <w:rPr>
          <w:rFonts w:ascii="Bahnschrift" w:eastAsia="Bahnschrift" w:hAnsi="Bahnschrift" w:cs="Bahnschrift"/>
          <w:b/>
          <w:color w:val="1F3864"/>
          <w:sz w:val="23"/>
        </w:rPr>
        <w:t xml:space="preserve">ki fakultet u Beogradu </w:t>
      </w:r>
      <w:r w:rsidR="00990AAD">
        <w:rPr>
          <w:rFonts w:ascii="Bahnschrift" w:eastAsia="Bahnschrift" w:hAnsi="Bahnschrift" w:cs="Bahnschrift"/>
          <w:b/>
          <w:color w:val="1F3864"/>
          <w:sz w:val="23"/>
        </w:rPr>
        <w:t xml:space="preserve">                    </w:t>
      </w:r>
    </w:p>
    <w:p w14:paraId="733D33E0" w14:textId="77777777" w:rsidR="00995AE8" w:rsidRDefault="0001012B">
      <w:pPr>
        <w:spacing w:after="299"/>
        <w:ind w:left="-5" w:hanging="10"/>
      </w:pPr>
      <w:r>
        <w:rPr>
          <w:rFonts w:ascii="Bahnschrift" w:eastAsia="Bahnschrift" w:hAnsi="Bahnschrift" w:cs="Bahnschrift"/>
          <w:b/>
          <w:color w:val="1F3864"/>
          <w:sz w:val="23"/>
        </w:rPr>
        <w:t>Principi softverskog in</w:t>
      </w:r>
      <w:r>
        <w:rPr>
          <w:rFonts w:ascii="Bahnschrift" w:eastAsia="Bahnschrift" w:hAnsi="Bahnschrift" w:cs="Bahnschrift"/>
          <w:color w:val="1F3864"/>
          <w:sz w:val="23"/>
        </w:rPr>
        <w:t>ž</w:t>
      </w:r>
      <w:r>
        <w:rPr>
          <w:rFonts w:ascii="Bahnschrift" w:eastAsia="Bahnschrift" w:hAnsi="Bahnschrift" w:cs="Bahnschrift"/>
          <w:b/>
          <w:color w:val="1F3864"/>
          <w:sz w:val="23"/>
        </w:rPr>
        <w:t>enjerstva(SI3PSI)</w:t>
      </w:r>
      <w:r>
        <w:rPr>
          <w:rFonts w:ascii="Bahnschrift" w:eastAsia="Bahnschrift" w:hAnsi="Bahnschrift" w:cs="Bahnschrift"/>
          <w:b/>
          <w:color w:val="2F5496"/>
          <w:sz w:val="23"/>
        </w:rPr>
        <w:t xml:space="preserve"> </w:t>
      </w:r>
    </w:p>
    <w:p w14:paraId="0DFC00FA" w14:textId="77777777" w:rsidR="00995AE8" w:rsidRDefault="0001012B" w:rsidP="006D2EE2">
      <w:pPr>
        <w:tabs>
          <w:tab w:val="left" w:pos="6900"/>
        </w:tabs>
        <w:spacing w:after="97"/>
        <w:ind w:left="15"/>
      </w:pPr>
      <w:r>
        <w:rPr>
          <w:sz w:val="56"/>
        </w:rPr>
        <w:t xml:space="preserve"> </w:t>
      </w:r>
      <w:r w:rsidR="006D2EE2">
        <w:rPr>
          <w:sz w:val="56"/>
        </w:rPr>
        <w:tab/>
      </w:r>
    </w:p>
    <w:p w14:paraId="17BE402E" w14:textId="77777777" w:rsidR="00995AE8" w:rsidRDefault="0001012B">
      <w:pPr>
        <w:spacing w:after="161"/>
        <w:ind w:left="15"/>
      </w:pPr>
      <w:r>
        <w:rPr>
          <w:color w:val="BF8F00"/>
          <w:sz w:val="72"/>
        </w:rPr>
        <w:t xml:space="preserve"> </w:t>
      </w:r>
    </w:p>
    <w:p w14:paraId="78B0D184" w14:textId="77777777" w:rsidR="00995AE8" w:rsidRDefault="0001012B">
      <w:pPr>
        <w:spacing w:after="131"/>
        <w:ind w:left="15"/>
      </w:pPr>
      <w:r>
        <w:rPr>
          <w:color w:val="BF8F00"/>
          <w:sz w:val="72"/>
        </w:rPr>
        <w:t xml:space="preserve"> </w:t>
      </w:r>
    </w:p>
    <w:p w14:paraId="3262A69F" w14:textId="77777777" w:rsidR="00995AE8" w:rsidRPr="00365369" w:rsidRDefault="006D2EE2" w:rsidP="006D2EE2">
      <w:pPr>
        <w:pStyle w:val="Heading1"/>
        <w:jc w:val="center"/>
        <w:rPr>
          <w:rFonts w:ascii="Bodoni MT Black" w:hAnsi="Bodoni MT Black"/>
          <w:b w:val="0"/>
        </w:rPr>
      </w:pPr>
      <w:r>
        <w:t xml:space="preserve">       </w:t>
      </w:r>
      <w:bookmarkStart w:id="1" w:name="_Toc129451384"/>
      <w:bookmarkStart w:id="2" w:name="_Toc129458204"/>
      <w:r w:rsidR="0076517A">
        <w:t xml:space="preserve">          </w:t>
      </w:r>
      <w:r w:rsidR="0001012B" w:rsidRPr="00365369">
        <w:rPr>
          <w:rFonts w:ascii="Bodoni MT Black" w:hAnsi="Bodoni MT Black"/>
          <w:b w:val="0"/>
          <w:sz w:val="72"/>
        </w:rPr>
        <w:t>Projektni zadatak</w:t>
      </w:r>
      <w:bookmarkEnd w:id="1"/>
      <w:bookmarkEnd w:id="2"/>
    </w:p>
    <w:p w14:paraId="0D9EEA5F" w14:textId="77777777" w:rsidR="00995AE8" w:rsidRDefault="00995AE8" w:rsidP="00AC42AE">
      <w:pPr>
        <w:pStyle w:val="Heading1"/>
        <w:jc w:val="center"/>
      </w:pPr>
    </w:p>
    <w:p w14:paraId="2491F25D" w14:textId="77777777" w:rsidR="00995AE8" w:rsidRDefault="0001012B" w:rsidP="00194520">
      <w:pPr>
        <w:spacing w:after="0"/>
        <w:ind w:left="15"/>
      </w:pPr>
      <w:r>
        <w:rPr>
          <w:rFonts w:ascii="Arial" w:eastAsia="Arial" w:hAnsi="Arial" w:cs="Arial"/>
          <w:b/>
          <w:color w:val="1F3864"/>
          <w:sz w:val="72"/>
        </w:rPr>
        <w:t xml:space="preserve">    </w:t>
      </w:r>
      <w:r>
        <w:rPr>
          <w:i/>
          <w:color w:val="1F3864"/>
          <w:sz w:val="72"/>
        </w:rPr>
        <w:t xml:space="preserve">   </w:t>
      </w:r>
      <w:r>
        <w:rPr>
          <w:color w:val="1F3864"/>
          <w:sz w:val="72"/>
        </w:rPr>
        <w:t xml:space="preserve">  </w:t>
      </w:r>
    </w:p>
    <w:p w14:paraId="0E0BA7F0" w14:textId="77777777" w:rsidR="00995AE8" w:rsidRDefault="0001012B">
      <w:pPr>
        <w:ind w:left="15"/>
      </w:pPr>
      <w:r>
        <w:t xml:space="preserve"> </w:t>
      </w:r>
    </w:p>
    <w:p w14:paraId="703666F8" w14:textId="77777777" w:rsidR="00995AE8" w:rsidRDefault="0001012B">
      <w:pPr>
        <w:ind w:left="15"/>
      </w:pPr>
      <w:r>
        <w:t xml:space="preserve"> </w:t>
      </w:r>
    </w:p>
    <w:p w14:paraId="72192E8D" w14:textId="77777777" w:rsidR="00995AE8" w:rsidRDefault="00194520" w:rsidP="00194520">
      <w:pPr>
        <w:ind w:left="15"/>
        <w:jc w:val="center"/>
      </w:pPr>
      <w:r>
        <w:rPr>
          <w:noProof/>
          <w:lang w:val="en-GB" w:eastAsia="en-GB"/>
        </w:rPr>
        <w:drawing>
          <wp:inline distT="0" distB="0" distL="0" distR="0" wp14:anchorId="366308EC" wp14:editId="105A0CB2">
            <wp:extent cx="3937000" cy="3937000"/>
            <wp:effectExtent l="0" t="0" r="635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1 at 18.17.2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14:paraId="4B1BDE2B" w14:textId="77777777" w:rsidR="00995AE8" w:rsidRDefault="0001012B">
      <w:pPr>
        <w:spacing w:after="240"/>
        <w:ind w:left="15"/>
      </w:pPr>
      <w:r>
        <w:t xml:space="preserve"> </w:t>
      </w:r>
    </w:p>
    <w:p w14:paraId="0726F6B5" w14:textId="6DBD2EF8" w:rsidR="00995AE8" w:rsidRDefault="0001012B">
      <w:pPr>
        <w:tabs>
          <w:tab w:val="center" w:pos="735"/>
          <w:tab w:val="center" w:pos="1456"/>
          <w:tab w:val="center" w:pos="2176"/>
          <w:tab w:val="center" w:pos="2896"/>
          <w:tab w:val="center" w:pos="3617"/>
          <w:tab w:val="center" w:pos="4983"/>
        </w:tabs>
        <w:spacing w:after="0"/>
      </w:pPr>
      <w:r>
        <w:tab/>
      </w:r>
      <w:r>
        <w:rPr>
          <w:color w:val="2F5496"/>
          <w:sz w:val="28"/>
        </w:rPr>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rFonts w:ascii="Bahnschrift" w:eastAsia="Bahnschrift" w:hAnsi="Bahnschrift" w:cs="Bahnschrift"/>
          <w:b/>
          <w:color w:val="2F5496"/>
          <w:sz w:val="28"/>
        </w:rPr>
        <w:t>Verzija</w:t>
      </w:r>
      <w:r w:rsidR="006A58D4">
        <w:rPr>
          <w:rFonts w:ascii="Bahnschrift" w:eastAsia="Bahnschrift" w:hAnsi="Bahnschrift" w:cs="Bahnschrift"/>
          <w:b/>
          <w:color w:val="2F5496"/>
          <w:sz w:val="28"/>
        </w:rPr>
        <w:t xml:space="preserve"> 1.</w:t>
      </w:r>
      <w:ins w:id="3" w:author="user2" w:date="2023-06-06T22:18:00Z">
        <w:r w:rsidR="00707BB3">
          <w:rPr>
            <w:rFonts w:ascii="Bahnschrift" w:eastAsia="Bahnschrift" w:hAnsi="Bahnschrift" w:cs="Bahnschrift"/>
            <w:b/>
            <w:color w:val="2F5496"/>
            <w:sz w:val="28"/>
          </w:rPr>
          <w:t>3</w:t>
        </w:r>
      </w:ins>
      <w:del w:id="4" w:author="user2" w:date="2023-06-06T22:18:00Z">
        <w:r w:rsidR="006A58D4" w:rsidDel="00707BB3">
          <w:rPr>
            <w:rFonts w:ascii="Bahnschrift" w:eastAsia="Bahnschrift" w:hAnsi="Bahnschrift" w:cs="Bahnschrift"/>
            <w:b/>
            <w:color w:val="2F5496"/>
            <w:sz w:val="28"/>
          </w:rPr>
          <w:delText>2</w:delText>
        </w:r>
        <w:r w:rsidDel="00707BB3">
          <w:rPr>
            <w:rFonts w:ascii="Bahnschrift" w:eastAsia="Bahnschrift" w:hAnsi="Bahnschrift" w:cs="Bahnschrift"/>
            <w:b/>
            <w:color w:val="2F5496"/>
            <w:sz w:val="28"/>
          </w:rPr>
          <w:delText xml:space="preserve"> </w:delText>
        </w:r>
      </w:del>
    </w:p>
    <w:p w14:paraId="7CD3447C" w14:textId="77777777" w:rsidR="00995AE8" w:rsidRDefault="0001012B">
      <w:pPr>
        <w:spacing w:after="0"/>
        <w:ind w:left="15"/>
      </w:pPr>
      <w:r>
        <w:t xml:space="preserve"> </w:t>
      </w:r>
    </w:p>
    <w:p w14:paraId="4FF734DE" w14:textId="77777777" w:rsidR="003D7FEA" w:rsidRPr="00F90154" w:rsidRDefault="00332D43" w:rsidP="008B4C4D">
      <w:pPr>
        <w:spacing w:after="0" w:line="240" w:lineRule="auto"/>
        <w:ind w:left="720"/>
        <w:rPr>
          <w:rFonts w:ascii="Bahnschrift" w:eastAsia="Bahnschrift" w:hAnsi="Bahnschrift" w:cs="Bahnschrift"/>
          <w:b/>
          <w:color w:val="1F3864"/>
          <w:sz w:val="23"/>
        </w:rPr>
      </w:pPr>
      <w:r w:rsidRPr="00F90154">
        <w:rPr>
          <w:rFonts w:ascii="Bahnschrift" w:eastAsia="Bahnschrift" w:hAnsi="Bahnschrift" w:cs="Bahnschrift"/>
          <w:b/>
          <w:color w:val="1F3864"/>
          <w:sz w:val="23"/>
        </w:rPr>
        <w:t xml:space="preserve">Tim: </w:t>
      </w:r>
      <w:r w:rsidR="00C305DB">
        <w:rPr>
          <w:rFonts w:ascii="Bahnschrift" w:eastAsia="Bahnschrift" w:hAnsi="Bahnschrift" w:cs="Bahnschrift"/>
          <w:b/>
          <w:color w:val="1F3864"/>
          <w:sz w:val="23"/>
        </w:rPr>
        <w:t>Side-eye</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447871">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B95156">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Članovi tima:</w:t>
      </w:r>
    </w:p>
    <w:p w14:paraId="59B4112C" w14:textId="77777777" w:rsidR="004E0E34" w:rsidRDefault="003D7FEA" w:rsidP="00A547A1">
      <w:pPr>
        <w:spacing w:after="0" w:line="240" w:lineRule="auto"/>
        <w:ind w:left="720"/>
        <w:jc w:val="right"/>
        <w:rPr>
          <w:rFonts w:ascii="Bahnschrift" w:eastAsia="Bahnschrift" w:hAnsi="Bahnschrift" w:cs="Bahnschrift"/>
          <w:b/>
          <w:color w:val="1F3864"/>
          <w:sz w:val="23"/>
        </w:rPr>
      </w:pPr>
      <w:r w:rsidRPr="00F90154">
        <w:rPr>
          <w:rFonts w:ascii="Bahnschrift" w:eastAsia="Bahnschrift" w:hAnsi="Bahnschrift" w:cs="Bahnschrift"/>
          <w:b/>
          <w:color w:val="1F3864"/>
          <w:sz w:val="23"/>
        </w:rPr>
        <w:t>Milica Cvetković 0003/20</w:t>
      </w:r>
      <w:r w:rsidR="0014295B">
        <w:rPr>
          <w:rFonts w:ascii="Bahnschrift" w:eastAsia="Bahnschrift" w:hAnsi="Bahnschrift" w:cs="Bahnschrift"/>
          <w:b/>
          <w:color w:val="1F3864"/>
          <w:sz w:val="23"/>
        </w:rPr>
        <w:t>20</w:t>
      </w:r>
    </w:p>
    <w:p w14:paraId="6C03ADBB" w14:textId="77777777" w:rsidR="007D0465"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Željko Urošević 0073/20</w:t>
      </w:r>
      <w:r w:rsidR="00193365">
        <w:rPr>
          <w:rFonts w:ascii="Bahnschrift" w:eastAsia="Bahnschrift" w:hAnsi="Bahnschrift" w:cs="Bahnschrift"/>
          <w:b/>
          <w:color w:val="1F3864"/>
          <w:sz w:val="23"/>
        </w:rPr>
        <w:t>2</w:t>
      </w:r>
      <w:r w:rsidR="0014295B">
        <w:rPr>
          <w:rFonts w:ascii="Bahnschrift" w:eastAsia="Bahnschrift" w:hAnsi="Bahnschrift" w:cs="Bahnschrift"/>
          <w:b/>
          <w:color w:val="1F3864"/>
          <w:sz w:val="23"/>
        </w:rPr>
        <w:t>0</w:t>
      </w:r>
    </w:p>
    <w:p w14:paraId="642CDC96" w14:textId="77777777" w:rsidR="004D0CF7"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Lana Ivković 0480/2020</w:t>
      </w:r>
    </w:p>
    <w:p w14:paraId="281757DC" w14:textId="77777777" w:rsidR="007711E4"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Anja Ćurić 0513/2020</w:t>
      </w:r>
    </w:p>
    <w:p w14:paraId="229265F2" w14:textId="77777777" w:rsidR="00332D43" w:rsidRDefault="003D7FEA" w:rsidP="007711E4">
      <w:pPr>
        <w:bidi/>
        <w:spacing w:after="0" w:line="240" w:lineRule="auto"/>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p>
    <w:p w14:paraId="655DB247" w14:textId="77777777" w:rsidR="005F434D" w:rsidRPr="00F90154" w:rsidRDefault="005F434D" w:rsidP="005F434D">
      <w:pPr>
        <w:spacing w:after="0" w:line="240" w:lineRule="auto"/>
        <w:rPr>
          <w:rFonts w:ascii="Bahnschrift" w:eastAsia="Bahnschrift" w:hAnsi="Bahnschrift" w:cs="Bahnschrift"/>
          <w:b/>
          <w:color w:val="1F3864"/>
          <w:sz w:val="23"/>
        </w:rPr>
      </w:pPr>
    </w:p>
    <w:p w14:paraId="568D44EE" w14:textId="77777777" w:rsidR="005F434D" w:rsidRPr="00F90154" w:rsidRDefault="005F434D" w:rsidP="005F434D">
      <w:pPr>
        <w:spacing w:after="0" w:line="240" w:lineRule="auto"/>
        <w:rPr>
          <w:rFonts w:ascii="Bahnschrift" w:eastAsia="Bahnschrift" w:hAnsi="Bahnschrift" w:cs="Bahnschrift"/>
          <w:b/>
          <w:color w:val="1F3864"/>
          <w:sz w:val="23"/>
        </w:rPr>
      </w:pPr>
    </w:p>
    <w:p w14:paraId="049A30F6" w14:textId="77777777" w:rsidR="00716CE9" w:rsidRPr="00332D43" w:rsidRDefault="00716CE9" w:rsidP="00332D43">
      <w:pPr>
        <w:ind w:left="15"/>
        <w:rPr>
          <w:rFonts w:ascii="Bahnschrift" w:eastAsia="Bahnschrift" w:hAnsi="Bahnschrift" w:cs="Bahnschrift"/>
          <w:b/>
          <w:color w:val="1F3864"/>
          <w:sz w:val="23"/>
        </w:rPr>
      </w:pPr>
    </w:p>
    <w:p w14:paraId="2A550052" w14:textId="77777777" w:rsidR="00990AAD" w:rsidRDefault="0001012B" w:rsidP="00990AAD">
      <w:pPr>
        <w:ind w:left="15"/>
        <w:rPr>
          <w:rFonts w:ascii="Bahnschrift" w:eastAsia="Bahnschrift" w:hAnsi="Bahnschrift" w:cs="Bahnschrift"/>
          <w:b/>
          <w:color w:val="2F5496"/>
          <w:sz w:val="28"/>
        </w:rPr>
      </w:pPr>
      <w:r>
        <w:t xml:space="preserve"> </w:t>
      </w:r>
    </w:p>
    <w:p w14:paraId="19FA110C" w14:textId="77777777" w:rsidR="00442284" w:rsidRDefault="0001012B" w:rsidP="00990AAD">
      <w:pPr>
        <w:ind w:left="15"/>
      </w:pPr>
      <w:r>
        <w:t xml:space="preserve"> </w:t>
      </w:r>
    </w:p>
    <w:sdt>
      <w:sdtPr>
        <w:rPr>
          <w:rFonts w:ascii="Calibri" w:eastAsia="Calibri" w:hAnsi="Calibri" w:cs="Calibri"/>
          <w:color w:val="000000"/>
          <w:sz w:val="22"/>
          <w:szCs w:val="22"/>
        </w:rPr>
        <w:id w:val="700979957"/>
        <w:docPartObj>
          <w:docPartGallery w:val="Table of Contents"/>
          <w:docPartUnique/>
        </w:docPartObj>
      </w:sdtPr>
      <w:sdtEndPr>
        <w:rPr>
          <w:b/>
          <w:bCs/>
          <w:noProof/>
        </w:rPr>
      </w:sdtEndPr>
      <w:sdtContent>
        <w:p w14:paraId="296CC93C" w14:textId="77777777" w:rsidR="00442284" w:rsidRPr="00442284" w:rsidRDefault="00442284">
          <w:pPr>
            <w:pStyle w:val="TOCHeading"/>
            <w:rPr>
              <w:color w:val="000099"/>
              <w:lang w:val="sr-Latn-RS"/>
            </w:rPr>
          </w:pPr>
          <w:r w:rsidRPr="00442284">
            <w:rPr>
              <w:color w:val="000099"/>
            </w:rPr>
            <w:t>Sadržaj</w:t>
          </w:r>
        </w:p>
        <w:p w14:paraId="4D70CE66" w14:textId="77777777" w:rsidR="00442284" w:rsidRDefault="00442284">
          <w:pPr>
            <w:pStyle w:val="TOC1"/>
            <w:tabs>
              <w:tab w:val="right" w:leader="dot" w:pos="10461"/>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29458204" w:history="1">
            <w:r w:rsidRPr="00ED0B9F">
              <w:rPr>
                <w:rStyle w:val="Hyperlink"/>
                <w:noProof/>
              </w:rPr>
              <w:t>Projektni zadatak</w:t>
            </w:r>
            <w:r>
              <w:rPr>
                <w:noProof/>
                <w:webHidden/>
              </w:rPr>
              <w:tab/>
            </w:r>
            <w:r>
              <w:rPr>
                <w:noProof/>
                <w:webHidden/>
              </w:rPr>
              <w:fldChar w:fldCharType="begin"/>
            </w:r>
            <w:r>
              <w:rPr>
                <w:noProof/>
                <w:webHidden/>
              </w:rPr>
              <w:instrText xml:space="preserve"> PAGEREF _Toc129458204 \h </w:instrText>
            </w:r>
            <w:r>
              <w:rPr>
                <w:noProof/>
                <w:webHidden/>
              </w:rPr>
            </w:r>
            <w:r>
              <w:rPr>
                <w:noProof/>
                <w:webHidden/>
              </w:rPr>
              <w:fldChar w:fldCharType="separate"/>
            </w:r>
            <w:r>
              <w:rPr>
                <w:noProof/>
                <w:webHidden/>
              </w:rPr>
              <w:t>1</w:t>
            </w:r>
            <w:r>
              <w:rPr>
                <w:noProof/>
                <w:webHidden/>
              </w:rPr>
              <w:fldChar w:fldCharType="end"/>
            </w:r>
          </w:hyperlink>
        </w:p>
        <w:p w14:paraId="7BAB0375"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05" w:history="1">
            <w:r w:rsidR="00442284" w:rsidRPr="00ED0B9F">
              <w:rPr>
                <w:rStyle w:val="Hyperlink"/>
                <w:noProof/>
              </w:rPr>
              <w:t>1.</w:t>
            </w:r>
            <w:r w:rsidR="00442284" w:rsidRPr="00ED0B9F">
              <w:rPr>
                <w:rStyle w:val="Hyperlink"/>
                <w:rFonts w:ascii="Arial" w:eastAsia="Arial" w:hAnsi="Arial" w:cs="Arial"/>
                <w:noProof/>
              </w:rPr>
              <w:t xml:space="preserve"> </w:t>
            </w:r>
            <w:r w:rsidR="00442284" w:rsidRPr="00ED0B9F">
              <w:rPr>
                <w:rStyle w:val="Hyperlink"/>
                <w:noProof/>
              </w:rPr>
              <w:t>Uvod</w:t>
            </w:r>
            <w:r w:rsidR="00442284">
              <w:rPr>
                <w:noProof/>
                <w:webHidden/>
              </w:rPr>
              <w:tab/>
            </w:r>
            <w:r w:rsidR="00442284">
              <w:rPr>
                <w:noProof/>
                <w:webHidden/>
              </w:rPr>
              <w:fldChar w:fldCharType="begin"/>
            </w:r>
            <w:r w:rsidR="00442284">
              <w:rPr>
                <w:noProof/>
                <w:webHidden/>
              </w:rPr>
              <w:instrText xml:space="preserve"> PAGEREF _Toc129458205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6AB088A0"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06" w:history="1">
            <w:r w:rsidR="00442284" w:rsidRPr="00ED0B9F">
              <w:rPr>
                <w:rStyle w:val="Hyperlink"/>
                <w:noProof/>
              </w:rPr>
              <w:t>1.1 Rezime</w:t>
            </w:r>
            <w:r w:rsidR="00442284">
              <w:rPr>
                <w:noProof/>
                <w:webHidden/>
              </w:rPr>
              <w:tab/>
            </w:r>
            <w:r w:rsidR="00442284">
              <w:rPr>
                <w:noProof/>
                <w:webHidden/>
              </w:rPr>
              <w:fldChar w:fldCharType="begin"/>
            </w:r>
            <w:r w:rsidR="00442284">
              <w:rPr>
                <w:noProof/>
                <w:webHidden/>
              </w:rPr>
              <w:instrText xml:space="preserve"> PAGEREF _Toc129458206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11765C56"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07" w:history="1">
            <w:r w:rsidR="00442284" w:rsidRPr="00ED0B9F">
              <w:rPr>
                <w:rStyle w:val="Hyperlink"/>
                <w:noProof/>
              </w:rPr>
              <w:t>1.2 Namena dokumenta i ciljne grupe</w:t>
            </w:r>
            <w:r w:rsidR="00442284">
              <w:rPr>
                <w:noProof/>
                <w:webHidden/>
              </w:rPr>
              <w:tab/>
            </w:r>
            <w:r w:rsidR="00442284">
              <w:rPr>
                <w:noProof/>
                <w:webHidden/>
              </w:rPr>
              <w:fldChar w:fldCharType="begin"/>
            </w:r>
            <w:r w:rsidR="00442284">
              <w:rPr>
                <w:noProof/>
                <w:webHidden/>
              </w:rPr>
              <w:instrText xml:space="preserve"> PAGEREF _Toc129458207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04C10C8A"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08" w:history="1">
            <w:r w:rsidR="00442284" w:rsidRPr="00ED0B9F">
              <w:rPr>
                <w:rStyle w:val="Hyperlink"/>
                <w:noProof/>
              </w:rPr>
              <w:t>2.</w:t>
            </w:r>
            <w:r w:rsidR="00442284" w:rsidRPr="00ED0B9F">
              <w:rPr>
                <w:rStyle w:val="Hyperlink"/>
                <w:rFonts w:ascii="Arial" w:eastAsia="Arial" w:hAnsi="Arial" w:cs="Arial"/>
                <w:noProof/>
              </w:rPr>
              <w:t xml:space="preserve"> </w:t>
            </w:r>
            <w:r w:rsidR="00442284" w:rsidRPr="00ED0B9F">
              <w:rPr>
                <w:rStyle w:val="Hyperlink"/>
                <w:noProof/>
              </w:rPr>
              <w:t>Opis problema</w:t>
            </w:r>
            <w:r w:rsidR="00442284">
              <w:rPr>
                <w:noProof/>
                <w:webHidden/>
              </w:rPr>
              <w:tab/>
            </w:r>
            <w:r w:rsidR="00442284">
              <w:rPr>
                <w:noProof/>
                <w:webHidden/>
              </w:rPr>
              <w:fldChar w:fldCharType="begin"/>
            </w:r>
            <w:r w:rsidR="00442284">
              <w:rPr>
                <w:noProof/>
                <w:webHidden/>
              </w:rPr>
              <w:instrText xml:space="preserve"> PAGEREF _Toc129458208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7D0AAD92"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09" w:history="1">
            <w:r w:rsidR="00442284" w:rsidRPr="00ED0B9F">
              <w:rPr>
                <w:rStyle w:val="Hyperlink"/>
                <w:noProof/>
              </w:rPr>
              <w:t>3.</w:t>
            </w:r>
            <w:r w:rsidR="00442284" w:rsidRPr="00ED0B9F">
              <w:rPr>
                <w:rStyle w:val="Hyperlink"/>
                <w:rFonts w:ascii="Arial" w:eastAsia="Arial" w:hAnsi="Arial" w:cs="Arial"/>
                <w:noProof/>
              </w:rPr>
              <w:t xml:space="preserve"> </w:t>
            </w:r>
            <w:r w:rsidR="00442284" w:rsidRPr="00ED0B9F">
              <w:rPr>
                <w:rStyle w:val="Hyperlink"/>
                <w:noProof/>
              </w:rPr>
              <w:t>Opis proizvoda</w:t>
            </w:r>
            <w:r w:rsidR="00442284">
              <w:rPr>
                <w:noProof/>
                <w:webHidden/>
              </w:rPr>
              <w:tab/>
            </w:r>
            <w:r w:rsidR="00442284">
              <w:rPr>
                <w:noProof/>
                <w:webHidden/>
              </w:rPr>
              <w:fldChar w:fldCharType="begin"/>
            </w:r>
            <w:r w:rsidR="00442284">
              <w:rPr>
                <w:noProof/>
                <w:webHidden/>
              </w:rPr>
              <w:instrText xml:space="preserve"> PAGEREF _Toc129458209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DB1B706"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10" w:history="1">
            <w:r w:rsidR="00442284" w:rsidRPr="00ED0B9F">
              <w:rPr>
                <w:rStyle w:val="Hyperlink"/>
                <w:noProof/>
              </w:rPr>
              <w:t>3.1</w:t>
            </w:r>
            <w:r w:rsidR="00442284" w:rsidRPr="00ED0B9F">
              <w:rPr>
                <w:rStyle w:val="Hyperlink"/>
                <w:rFonts w:ascii="Arial" w:eastAsia="Arial" w:hAnsi="Arial" w:cs="Arial"/>
                <w:noProof/>
              </w:rPr>
              <w:t xml:space="preserve"> </w:t>
            </w:r>
            <w:r w:rsidR="00442284" w:rsidRPr="00ED0B9F">
              <w:rPr>
                <w:rStyle w:val="Hyperlink"/>
                <w:noProof/>
              </w:rPr>
              <w:t>Pregled arhitekture sistema</w:t>
            </w:r>
            <w:r w:rsidR="00442284">
              <w:rPr>
                <w:noProof/>
                <w:webHidden/>
              </w:rPr>
              <w:tab/>
            </w:r>
            <w:r w:rsidR="00442284">
              <w:rPr>
                <w:noProof/>
                <w:webHidden/>
              </w:rPr>
              <w:fldChar w:fldCharType="begin"/>
            </w:r>
            <w:r w:rsidR="00442284">
              <w:rPr>
                <w:noProof/>
                <w:webHidden/>
              </w:rPr>
              <w:instrText xml:space="preserve"> PAGEREF _Toc129458210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45C713C2"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11" w:history="1">
            <w:r w:rsidR="00442284" w:rsidRPr="00ED0B9F">
              <w:rPr>
                <w:rStyle w:val="Hyperlink"/>
                <w:noProof/>
              </w:rPr>
              <w:t>3.2</w:t>
            </w:r>
            <w:r w:rsidR="00442284" w:rsidRPr="00ED0B9F">
              <w:rPr>
                <w:rStyle w:val="Hyperlink"/>
                <w:rFonts w:ascii="Arial" w:eastAsia="Arial" w:hAnsi="Arial" w:cs="Arial"/>
                <w:noProof/>
              </w:rPr>
              <w:t xml:space="preserve"> </w:t>
            </w:r>
            <w:r w:rsidR="00442284" w:rsidRPr="00ED0B9F">
              <w:rPr>
                <w:rStyle w:val="Hyperlink"/>
                <w:noProof/>
              </w:rPr>
              <w:t>Pregled karakteristika</w:t>
            </w:r>
            <w:r w:rsidR="00442284">
              <w:rPr>
                <w:noProof/>
                <w:webHidden/>
              </w:rPr>
              <w:tab/>
            </w:r>
            <w:r w:rsidR="00442284">
              <w:rPr>
                <w:noProof/>
                <w:webHidden/>
              </w:rPr>
              <w:fldChar w:fldCharType="begin"/>
            </w:r>
            <w:r w:rsidR="00442284">
              <w:rPr>
                <w:noProof/>
                <w:webHidden/>
              </w:rPr>
              <w:instrText xml:space="preserve"> PAGEREF _Toc129458211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014DC442"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12" w:history="1">
            <w:r w:rsidR="00442284" w:rsidRPr="00ED0B9F">
              <w:rPr>
                <w:rStyle w:val="Hyperlink"/>
                <w:noProof/>
              </w:rPr>
              <w:t>4.</w:t>
            </w:r>
            <w:r w:rsidR="00442284" w:rsidRPr="00ED0B9F">
              <w:rPr>
                <w:rStyle w:val="Hyperlink"/>
                <w:rFonts w:ascii="Arial" w:eastAsia="Arial" w:hAnsi="Arial" w:cs="Arial"/>
                <w:noProof/>
              </w:rPr>
              <w:t xml:space="preserve"> </w:t>
            </w:r>
            <w:r w:rsidR="00442284" w:rsidRPr="00ED0B9F">
              <w:rPr>
                <w:rStyle w:val="Hyperlink"/>
                <w:noProof/>
              </w:rPr>
              <w:t>Kategorije korisnika</w:t>
            </w:r>
            <w:r w:rsidR="00442284">
              <w:rPr>
                <w:noProof/>
                <w:webHidden/>
              </w:rPr>
              <w:tab/>
            </w:r>
            <w:r w:rsidR="00442284">
              <w:rPr>
                <w:noProof/>
                <w:webHidden/>
              </w:rPr>
              <w:fldChar w:fldCharType="begin"/>
            </w:r>
            <w:r w:rsidR="00442284">
              <w:rPr>
                <w:noProof/>
                <w:webHidden/>
              </w:rPr>
              <w:instrText xml:space="preserve"> PAGEREF _Toc129458212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F6ED618"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13" w:history="1">
            <w:r w:rsidR="00442284" w:rsidRPr="00ED0B9F">
              <w:rPr>
                <w:rStyle w:val="Hyperlink"/>
                <w:noProof/>
              </w:rPr>
              <w:t>5.Funkcionalnosti sistema</w:t>
            </w:r>
            <w:r w:rsidR="00442284">
              <w:rPr>
                <w:noProof/>
                <w:webHidden/>
              </w:rPr>
              <w:tab/>
            </w:r>
            <w:r w:rsidR="00442284">
              <w:rPr>
                <w:noProof/>
                <w:webHidden/>
              </w:rPr>
              <w:fldChar w:fldCharType="begin"/>
            </w:r>
            <w:r w:rsidR="00442284">
              <w:rPr>
                <w:noProof/>
                <w:webHidden/>
              </w:rPr>
              <w:instrText xml:space="preserve"> PAGEREF _Toc129458213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A182072"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14" w:history="1">
            <w:r w:rsidR="00442284" w:rsidRPr="00ED0B9F">
              <w:rPr>
                <w:rStyle w:val="Hyperlink"/>
                <w:noProof/>
              </w:rPr>
              <w:t>5.1Funkcionalnosti administratora</w:t>
            </w:r>
            <w:r w:rsidR="00442284">
              <w:rPr>
                <w:noProof/>
                <w:webHidden/>
              </w:rPr>
              <w:tab/>
            </w:r>
            <w:r w:rsidR="00442284">
              <w:rPr>
                <w:noProof/>
                <w:webHidden/>
              </w:rPr>
              <w:fldChar w:fldCharType="begin"/>
            </w:r>
            <w:r w:rsidR="00442284">
              <w:rPr>
                <w:noProof/>
                <w:webHidden/>
              </w:rPr>
              <w:instrText xml:space="preserve"> PAGEREF _Toc129458214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0AA1B6EE"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15" w:history="1">
            <w:r w:rsidR="00442284" w:rsidRPr="00ED0B9F">
              <w:rPr>
                <w:rStyle w:val="Hyperlink"/>
                <w:noProof/>
              </w:rPr>
              <w:t>5.1.1 Odobravanje registracije korisnika</w:t>
            </w:r>
            <w:r w:rsidR="00442284">
              <w:rPr>
                <w:noProof/>
                <w:webHidden/>
              </w:rPr>
              <w:tab/>
            </w:r>
            <w:r w:rsidR="00442284">
              <w:rPr>
                <w:noProof/>
                <w:webHidden/>
              </w:rPr>
              <w:fldChar w:fldCharType="begin"/>
            </w:r>
            <w:r w:rsidR="00442284">
              <w:rPr>
                <w:noProof/>
                <w:webHidden/>
              </w:rPr>
              <w:instrText xml:space="preserve"> PAGEREF _Toc129458215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8F38DC4"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16" w:history="1">
            <w:r w:rsidR="00442284" w:rsidRPr="00ED0B9F">
              <w:rPr>
                <w:rStyle w:val="Hyperlink"/>
                <w:noProof/>
              </w:rPr>
              <w:t>5.1.2 Uklanjanje naloga</w:t>
            </w:r>
            <w:r w:rsidR="00442284">
              <w:rPr>
                <w:noProof/>
                <w:webHidden/>
              </w:rPr>
              <w:tab/>
            </w:r>
            <w:r w:rsidR="00442284">
              <w:rPr>
                <w:noProof/>
                <w:webHidden/>
              </w:rPr>
              <w:fldChar w:fldCharType="begin"/>
            </w:r>
            <w:r w:rsidR="00442284">
              <w:rPr>
                <w:noProof/>
                <w:webHidden/>
              </w:rPr>
              <w:instrText xml:space="preserve"> PAGEREF _Toc129458216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2929915" w14:textId="77777777" w:rsidR="00442284" w:rsidRDefault="00150BA0">
          <w:pPr>
            <w:pStyle w:val="TOC4"/>
            <w:tabs>
              <w:tab w:val="right" w:leader="dot" w:pos="10461"/>
            </w:tabs>
            <w:rPr>
              <w:noProof/>
            </w:rPr>
          </w:pPr>
          <w:hyperlink w:anchor="_Toc129458217" w:history="1">
            <w:r w:rsidR="00442284" w:rsidRPr="00ED0B9F">
              <w:rPr>
                <w:rStyle w:val="Hyperlink"/>
                <w:noProof/>
              </w:rPr>
              <w:t>5.1.2.1 Korisnik želi da ukloni nalog</w:t>
            </w:r>
            <w:r w:rsidR="00442284">
              <w:rPr>
                <w:noProof/>
                <w:webHidden/>
              </w:rPr>
              <w:tab/>
            </w:r>
            <w:r w:rsidR="00442284">
              <w:rPr>
                <w:noProof/>
                <w:webHidden/>
              </w:rPr>
              <w:fldChar w:fldCharType="begin"/>
            </w:r>
            <w:r w:rsidR="00442284">
              <w:rPr>
                <w:noProof/>
                <w:webHidden/>
              </w:rPr>
              <w:instrText xml:space="preserve"> PAGEREF _Toc129458217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D077E4A" w14:textId="77777777" w:rsidR="00442284" w:rsidRDefault="00150BA0">
          <w:pPr>
            <w:pStyle w:val="TOC4"/>
            <w:tabs>
              <w:tab w:val="right" w:leader="dot" w:pos="10461"/>
            </w:tabs>
            <w:rPr>
              <w:noProof/>
            </w:rPr>
          </w:pPr>
          <w:hyperlink w:anchor="_Toc129458218" w:history="1">
            <w:r w:rsidR="00442284" w:rsidRPr="00ED0B9F">
              <w:rPr>
                <w:rStyle w:val="Hyperlink"/>
                <w:noProof/>
              </w:rPr>
              <w:t>5.1.2.1 Uklanjanje naloga radi kršenja pravila korišćenja</w:t>
            </w:r>
            <w:r w:rsidR="00442284">
              <w:rPr>
                <w:noProof/>
                <w:webHidden/>
              </w:rPr>
              <w:tab/>
            </w:r>
            <w:r w:rsidR="00442284">
              <w:rPr>
                <w:noProof/>
                <w:webHidden/>
              </w:rPr>
              <w:fldChar w:fldCharType="begin"/>
            </w:r>
            <w:r w:rsidR="00442284">
              <w:rPr>
                <w:noProof/>
                <w:webHidden/>
              </w:rPr>
              <w:instrText xml:space="preserve"> PAGEREF _Toc129458218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6384B78B"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19" w:history="1">
            <w:r w:rsidR="00442284" w:rsidRPr="00ED0B9F">
              <w:rPr>
                <w:rStyle w:val="Hyperlink"/>
                <w:noProof/>
              </w:rPr>
              <w:t>5.1.3 Dodavanja mesta</w:t>
            </w:r>
            <w:r w:rsidR="00442284">
              <w:rPr>
                <w:noProof/>
                <w:webHidden/>
              </w:rPr>
              <w:tab/>
            </w:r>
            <w:r w:rsidR="00442284">
              <w:rPr>
                <w:noProof/>
                <w:webHidden/>
              </w:rPr>
              <w:fldChar w:fldCharType="begin"/>
            </w:r>
            <w:r w:rsidR="00442284">
              <w:rPr>
                <w:noProof/>
                <w:webHidden/>
              </w:rPr>
              <w:instrText xml:space="preserve"> PAGEREF _Toc129458219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5824774"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20" w:history="1">
            <w:r w:rsidR="00442284" w:rsidRPr="00ED0B9F">
              <w:rPr>
                <w:rStyle w:val="Hyperlink"/>
                <w:noProof/>
              </w:rPr>
              <w:t>Privatnici mogu kreirati ponude za putovanja samo između mesta koja već postoje u sistemu,a jedini koji može dodati novo mesto jeste administrator.</w:t>
            </w:r>
            <w:r w:rsidR="00442284">
              <w:rPr>
                <w:noProof/>
                <w:webHidden/>
              </w:rPr>
              <w:tab/>
            </w:r>
            <w:r w:rsidR="00442284">
              <w:rPr>
                <w:noProof/>
                <w:webHidden/>
              </w:rPr>
              <w:fldChar w:fldCharType="begin"/>
            </w:r>
            <w:r w:rsidR="00442284">
              <w:rPr>
                <w:noProof/>
                <w:webHidden/>
              </w:rPr>
              <w:instrText xml:space="preserve"> PAGEREF _Toc129458220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1FC25ED"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21" w:history="1">
            <w:r w:rsidR="00442284" w:rsidRPr="00ED0B9F">
              <w:rPr>
                <w:rStyle w:val="Hyperlink"/>
                <w:noProof/>
              </w:rPr>
              <w:t>5.2 Funkcionalnosti klijent i gosta</w:t>
            </w:r>
            <w:r w:rsidR="00442284">
              <w:rPr>
                <w:noProof/>
                <w:webHidden/>
              </w:rPr>
              <w:tab/>
            </w:r>
            <w:r w:rsidR="00442284">
              <w:rPr>
                <w:noProof/>
                <w:webHidden/>
              </w:rPr>
              <w:fldChar w:fldCharType="begin"/>
            </w:r>
            <w:r w:rsidR="00442284">
              <w:rPr>
                <w:noProof/>
                <w:webHidden/>
              </w:rPr>
              <w:instrText xml:space="preserve"> PAGEREF _Toc129458221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6147C771"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22" w:history="1">
            <w:r w:rsidR="00442284" w:rsidRPr="00ED0B9F">
              <w:rPr>
                <w:rStyle w:val="Hyperlink"/>
                <w:noProof/>
              </w:rPr>
              <w:t>5.2.1 Pretraga</w:t>
            </w:r>
            <w:r w:rsidR="00442284">
              <w:rPr>
                <w:noProof/>
                <w:webHidden/>
              </w:rPr>
              <w:tab/>
            </w:r>
            <w:r w:rsidR="00442284">
              <w:rPr>
                <w:noProof/>
                <w:webHidden/>
              </w:rPr>
              <w:fldChar w:fldCharType="begin"/>
            </w:r>
            <w:r w:rsidR="00442284">
              <w:rPr>
                <w:noProof/>
                <w:webHidden/>
              </w:rPr>
              <w:instrText xml:space="preserve"> PAGEREF _Toc129458222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9BB2BCB"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23" w:history="1">
            <w:r w:rsidR="00442284" w:rsidRPr="00ED0B9F">
              <w:rPr>
                <w:rStyle w:val="Hyperlink"/>
                <w:noProof/>
              </w:rPr>
              <w:t xml:space="preserve">5.2.2 </w:t>
            </w:r>
            <w:r w:rsidR="00442284">
              <w:rPr>
                <w:rFonts w:asciiTheme="minorHAnsi" w:eastAsiaTheme="minorEastAsia" w:hAnsiTheme="minorHAnsi" w:cstheme="minorBidi"/>
                <w:noProof/>
                <w:color w:val="auto"/>
              </w:rPr>
              <w:tab/>
            </w:r>
            <w:r w:rsidR="00442284" w:rsidRPr="00ED0B9F">
              <w:rPr>
                <w:rStyle w:val="Hyperlink"/>
                <w:noProof/>
              </w:rPr>
              <w:t>Rezervacija</w:t>
            </w:r>
            <w:r w:rsidR="00442284">
              <w:rPr>
                <w:noProof/>
                <w:webHidden/>
              </w:rPr>
              <w:tab/>
            </w:r>
            <w:r w:rsidR="00442284">
              <w:rPr>
                <w:noProof/>
                <w:webHidden/>
              </w:rPr>
              <w:fldChar w:fldCharType="begin"/>
            </w:r>
            <w:r w:rsidR="00442284">
              <w:rPr>
                <w:noProof/>
                <w:webHidden/>
              </w:rPr>
              <w:instrText xml:space="preserve"> PAGEREF _Toc129458223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C8BDA3F"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24" w:history="1">
            <w:r w:rsidR="00442284" w:rsidRPr="00ED0B9F">
              <w:rPr>
                <w:rStyle w:val="Hyperlink"/>
                <w:noProof/>
              </w:rPr>
              <w:t xml:space="preserve">5.2.3 </w:t>
            </w:r>
            <w:r w:rsidR="00442284">
              <w:rPr>
                <w:rFonts w:asciiTheme="minorHAnsi" w:eastAsiaTheme="minorEastAsia" w:hAnsiTheme="minorHAnsi" w:cstheme="minorBidi"/>
                <w:noProof/>
                <w:color w:val="auto"/>
              </w:rPr>
              <w:tab/>
            </w:r>
            <w:r w:rsidR="00442284" w:rsidRPr="00ED0B9F">
              <w:rPr>
                <w:rStyle w:val="Hyperlink"/>
                <w:noProof/>
              </w:rPr>
              <w:t>Kupovina karte ( Placanje ponude)</w:t>
            </w:r>
            <w:r w:rsidR="00442284">
              <w:rPr>
                <w:noProof/>
                <w:webHidden/>
              </w:rPr>
              <w:tab/>
            </w:r>
            <w:r w:rsidR="00442284">
              <w:rPr>
                <w:noProof/>
                <w:webHidden/>
              </w:rPr>
              <w:fldChar w:fldCharType="begin"/>
            </w:r>
            <w:r w:rsidR="00442284">
              <w:rPr>
                <w:noProof/>
                <w:webHidden/>
              </w:rPr>
              <w:instrText xml:space="preserve"> PAGEREF _Toc129458224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5C407202"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25" w:history="1">
            <w:r w:rsidR="00442284" w:rsidRPr="00ED0B9F">
              <w:rPr>
                <w:rStyle w:val="Hyperlink"/>
                <w:noProof/>
              </w:rPr>
              <w:t xml:space="preserve">5.2.4 </w:t>
            </w:r>
            <w:r w:rsidR="00442284">
              <w:rPr>
                <w:rFonts w:asciiTheme="minorHAnsi" w:eastAsiaTheme="minorEastAsia" w:hAnsiTheme="minorHAnsi" w:cstheme="minorBidi"/>
                <w:noProof/>
                <w:color w:val="auto"/>
              </w:rPr>
              <w:tab/>
            </w:r>
            <w:r w:rsidR="00442284" w:rsidRPr="00ED0B9F">
              <w:rPr>
                <w:rStyle w:val="Hyperlink"/>
                <w:noProof/>
              </w:rPr>
              <w:t>Ocjena putovanja</w:t>
            </w:r>
            <w:r w:rsidR="00442284">
              <w:rPr>
                <w:noProof/>
                <w:webHidden/>
              </w:rPr>
              <w:tab/>
            </w:r>
            <w:r w:rsidR="00442284">
              <w:rPr>
                <w:noProof/>
                <w:webHidden/>
              </w:rPr>
              <w:fldChar w:fldCharType="begin"/>
            </w:r>
            <w:r w:rsidR="00442284">
              <w:rPr>
                <w:noProof/>
                <w:webHidden/>
              </w:rPr>
              <w:instrText xml:space="preserve"> PAGEREF _Toc129458225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62AFBD"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26" w:history="1">
            <w:r w:rsidR="00442284" w:rsidRPr="00ED0B9F">
              <w:rPr>
                <w:rStyle w:val="Hyperlink"/>
                <w:noProof/>
              </w:rPr>
              <w:t xml:space="preserve">5.2.5 </w:t>
            </w:r>
            <w:r w:rsidR="00442284">
              <w:rPr>
                <w:rFonts w:asciiTheme="minorHAnsi" w:eastAsiaTheme="minorEastAsia" w:hAnsiTheme="minorHAnsi" w:cstheme="minorBidi"/>
                <w:noProof/>
                <w:color w:val="auto"/>
              </w:rPr>
              <w:tab/>
            </w:r>
            <w:r w:rsidR="00442284" w:rsidRPr="00ED0B9F">
              <w:rPr>
                <w:rStyle w:val="Hyperlink"/>
                <w:noProof/>
              </w:rPr>
              <w:t>Specijalne ponude</w:t>
            </w:r>
            <w:r w:rsidR="00442284">
              <w:rPr>
                <w:noProof/>
                <w:webHidden/>
              </w:rPr>
              <w:tab/>
            </w:r>
            <w:r w:rsidR="00442284">
              <w:rPr>
                <w:noProof/>
                <w:webHidden/>
              </w:rPr>
              <w:fldChar w:fldCharType="begin"/>
            </w:r>
            <w:r w:rsidR="00442284">
              <w:rPr>
                <w:noProof/>
                <w:webHidden/>
              </w:rPr>
              <w:instrText xml:space="preserve"> PAGEREF _Toc129458226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7FCA68C" w14:textId="77777777" w:rsidR="00442284" w:rsidRDefault="00150BA0">
          <w:pPr>
            <w:pStyle w:val="TOC4"/>
            <w:tabs>
              <w:tab w:val="right" w:leader="dot" w:pos="10461"/>
            </w:tabs>
            <w:rPr>
              <w:noProof/>
            </w:rPr>
          </w:pPr>
          <w:hyperlink w:anchor="_Toc129458227" w:history="1">
            <w:r w:rsidR="00442284" w:rsidRPr="00ED0B9F">
              <w:rPr>
                <w:rStyle w:val="Hyperlink"/>
                <w:noProof/>
              </w:rPr>
              <w:t>5.2.5.1 Zatrazi vandrednu voznju</w:t>
            </w:r>
            <w:r w:rsidR="00442284">
              <w:rPr>
                <w:noProof/>
                <w:webHidden/>
              </w:rPr>
              <w:tab/>
            </w:r>
            <w:r w:rsidR="00442284">
              <w:rPr>
                <w:noProof/>
                <w:webHidden/>
              </w:rPr>
              <w:fldChar w:fldCharType="begin"/>
            </w:r>
            <w:r w:rsidR="00442284">
              <w:rPr>
                <w:noProof/>
                <w:webHidden/>
              </w:rPr>
              <w:instrText xml:space="preserve"> PAGEREF _Toc129458227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28E2E3D" w14:textId="77777777" w:rsidR="00442284" w:rsidRDefault="00150BA0">
          <w:pPr>
            <w:pStyle w:val="TOC4"/>
            <w:tabs>
              <w:tab w:val="right" w:leader="dot" w:pos="10461"/>
            </w:tabs>
            <w:rPr>
              <w:noProof/>
            </w:rPr>
          </w:pPr>
          <w:hyperlink w:anchor="_Toc129458228" w:history="1">
            <w:r w:rsidR="00442284" w:rsidRPr="00ED0B9F">
              <w:rPr>
                <w:rStyle w:val="Hyperlink"/>
                <w:noProof/>
              </w:rPr>
              <w:t>5.2.5.2 Tocak srece</w:t>
            </w:r>
            <w:r w:rsidR="00442284">
              <w:rPr>
                <w:noProof/>
                <w:webHidden/>
              </w:rPr>
              <w:tab/>
            </w:r>
            <w:r w:rsidR="00442284">
              <w:rPr>
                <w:noProof/>
                <w:webHidden/>
              </w:rPr>
              <w:fldChar w:fldCharType="begin"/>
            </w:r>
            <w:r w:rsidR="00442284">
              <w:rPr>
                <w:noProof/>
                <w:webHidden/>
              </w:rPr>
              <w:instrText xml:space="preserve"> PAGEREF _Toc129458228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390AADC"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29" w:history="1">
            <w:r w:rsidR="00442284" w:rsidRPr="00ED0B9F">
              <w:rPr>
                <w:rStyle w:val="Hyperlink"/>
                <w:noProof/>
              </w:rPr>
              <w:t xml:space="preserve">5.2.6 </w:t>
            </w:r>
            <w:r w:rsidR="00442284">
              <w:rPr>
                <w:rFonts w:asciiTheme="minorHAnsi" w:eastAsiaTheme="minorEastAsia" w:hAnsiTheme="minorHAnsi" w:cstheme="minorBidi"/>
                <w:noProof/>
                <w:color w:val="auto"/>
              </w:rPr>
              <w:tab/>
            </w:r>
            <w:r w:rsidR="00442284" w:rsidRPr="00ED0B9F">
              <w:rPr>
                <w:rStyle w:val="Hyperlink"/>
                <w:noProof/>
              </w:rPr>
              <w:t>Report</w:t>
            </w:r>
            <w:r w:rsidR="00442284">
              <w:rPr>
                <w:noProof/>
                <w:webHidden/>
              </w:rPr>
              <w:tab/>
            </w:r>
            <w:r w:rsidR="00442284">
              <w:rPr>
                <w:noProof/>
                <w:webHidden/>
              </w:rPr>
              <w:fldChar w:fldCharType="begin"/>
            </w:r>
            <w:r w:rsidR="00442284">
              <w:rPr>
                <w:noProof/>
                <w:webHidden/>
              </w:rPr>
              <w:instrText xml:space="preserve"> PAGEREF _Toc129458229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F78573"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30" w:history="1">
            <w:r w:rsidR="00442284" w:rsidRPr="00ED0B9F">
              <w:rPr>
                <w:rStyle w:val="Hyperlink"/>
                <w:noProof/>
              </w:rPr>
              <w:t>5.3 Funkcionalnosti privatnika</w:t>
            </w:r>
            <w:r w:rsidR="00442284">
              <w:rPr>
                <w:noProof/>
                <w:webHidden/>
              </w:rPr>
              <w:tab/>
            </w:r>
            <w:r w:rsidR="00442284">
              <w:rPr>
                <w:noProof/>
                <w:webHidden/>
              </w:rPr>
              <w:fldChar w:fldCharType="begin"/>
            </w:r>
            <w:r w:rsidR="00442284">
              <w:rPr>
                <w:noProof/>
                <w:webHidden/>
              </w:rPr>
              <w:instrText xml:space="preserve"> PAGEREF _Toc129458230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5C76A37"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31" w:history="1">
            <w:r w:rsidR="00442284" w:rsidRPr="00ED0B9F">
              <w:rPr>
                <w:rStyle w:val="Hyperlink"/>
                <w:noProof/>
              </w:rPr>
              <w:t>5.3.1Postavljanje ponuda</w:t>
            </w:r>
            <w:r w:rsidR="00442284">
              <w:rPr>
                <w:noProof/>
                <w:webHidden/>
              </w:rPr>
              <w:tab/>
            </w:r>
            <w:r w:rsidR="00442284">
              <w:rPr>
                <w:noProof/>
                <w:webHidden/>
              </w:rPr>
              <w:fldChar w:fldCharType="begin"/>
            </w:r>
            <w:r w:rsidR="00442284">
              <w:rPr>
                <w:noProof/>
                <w:webHidden/>
              </w:rPr>
              <w:instrText xml:space="preserve"> PAGEREF _Toc129458231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E4286DE"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32" w:history="1">
            <w:r w:rsidR="00442284" w:rsidRPr="00ED0B9F">
              <w:rPr>
                <w:rStyle w:val="Hyperlink"/>
                <w:noProof/>
              </w:rPr>
              <w:t>5.3.2Azuriranje ponuda</w:t>
            </w:r>
            <w:r w:rsidR="00442284">
              <w:rPr>
                <w:noProof/>
                <w:webHidden/>
              </w:rPr>
              <w:tab/>
            </w:r>
            <w:r w:rsidR="00442284">
              <w:rPr>
                <w:noProof/>
                <w:webHidden/>
              </w:rPr>
              <w:fldChar w:fldCharType="begin"/>
            </w:r>
            <w:r w:rsidR="00442284">
              <w:rPr>
                <w:noProof/>
                <w:webHidden/>
              </w:rPr>
              <w:instrText xml:space="preserve"> PAGEREF _Toc129458232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293C9FAF"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33" w:history="1">
            <w:r w:rsidR="00442284" w:rsidRPr="00ED0B9F">
              <w:rPr>
                <w:rStyle w:val="Hyperlink"/>
                <w:noProof/>
              </w:rPr>
              <w:t>5.3.3Otkazivanje ponuda</w:t>
            </w:r>
            <w:r w:rsidR="00442284">
              <w:rPr>
                <w:noProof/>
                <w:webHidden/>
              </w:rPr>
              <w:tab/>
            </w:r>
            <w:r w:rsidR="00442284">
              <w:rPr>
                <w:noProof/>
                <w:webHidden/>
              </w:rPr>
              <w:fldChar w:fldCharType="begin"/>
            </w:r>
            <w:r w:rsidR="00442284">
              <w:rPr>
                <w:noProof/>
                <w:webHidden/>
              </w:rPr>
              <w:instrText xml:space="preserve"> PAGEREF _Toc129458233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15C6B66C"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34" w:history="1">
            <w:r w:rsidR="00442284" w:rsidRPr="00ED0B9F">
              <w:rPr>
                <w:rStyle w:val="Hyperlink"/>
                <w:noProof/>
              </w:rPr>
              <w:t>5.3.4Pretplata</w:t>
            </w:r>
            <w:r w:rsidR="00442284">
              <w:rPr>
                <w:noProof/>
                <w:webHidden/>
              </w:rPr>
              <w:tab/>
            </w:r>
            <w:r w:rsidR="00442284">
              <w:rPr>
                <w:noProof/>
                <w:webHidden/>
              </w:rPr>
              <w:fldChar w:fldCharType="begin"/>
            </w:r>
            <w:r w:rsidR="00442284">
              <w:rPr>
                <w:noProof/>
                <w:webHidden/>
              </w:rPr>
              <w:instrText xml:space="preserve"> PAGEREF _Toc129458234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3510968" w14:textId="77777777" w:rsidR="00442284" w:rsidRDefault="00150BA0">
          <w:pPr>
            <w:pStyle w:val="TOC4"/>
            <w:tabs>
              <w:tab w:val="right" w:leader="dot" w:pos="10461"/>
            </w:tabs>
            <w:rPr>
              <w:noProof/>
            </w:rPr>
          </w:pPr>
          <w:hyperlink w:anchor="_Toc129458235" w:history="1">
            <w:r w:rsidR="00442284" w:rsidRPr="00ED0B9F">
              <w:rPr>
                <w:rStyle w:val="Hyperlink"/>
                <w:noProof/>
              </w:rPr>
              <w:t>5.3.4.1 Pretplata za status ‘Standard’ kod privatnika</w:t>
            </w:r>
            <w:r w:rsidR="00442284">
              <w:rPr>
                <w:noProof/>
                <w:webHidden/>
              </w:rPr>
              <w:tab/>
            </w:r>
            <w:r w:rsidR="00442284">
              <w:rPr>
                <w:noProof/>
                <w:webHidden/>
              </w:rPr>
              <w:fldChar w:fldCharType="begin"/>
            </w:r>
            <w:r w:rsidR="00442284">
              <w:rPr>
                <w:noProof/>
                <w:webHidden/>
              </w:rPr>
              <w:instrText xml:space="preserve"> PAGEREF _Toc129458235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56E288C9" w14:textId="77777777" w:rsidR="00442284" w:rsidRDefault="00150BA0">
          <w:pPr>
            <w:pStyle w:val="TOC4"/>
            <w:tabs>
              <w:tab w:val="right" w:leader="dot" w:pos="10461"/>
            </w:tabs>
            <w:rPr>
              <w:noProof/>
            </w:rPr>
          </w:pPr>
          <w:hyperlink w:anchor="_Toc129458236" w:history="1">
            <w:r w:rsidR="00442284" w:rsidRPr="00ED0B9F">
              <w:rPr>
                <w:rStyle w:val="Hyperlink"/>
                <w:noProof/>
              </w:rPr>
              <w:t>5.3.4.2 Pretplata za status ‘Premium’ kod privatnika</w:t>
            </w:r>
            <w:r w:rsidR="00442284">
              <w:rPr>
                <w:noProof/>
                <w:webHidden/>
              </w:rPr>
              <w:tab/>
            </w:r>
            <w:r w:rsidR="00442284">
              <w:rPr>
                <w:noProof/>
                <w:webHidden/>
              </w:rPr>
              <w:fldChar w:fldCharType="begin"/>
            </w:r>
            <w:r w:rsidR="00442284">
              <w:rPr>
                <w:noProof/>
                <w:webHidden/>
              </w:rPr>
              <w:instrText xml:space="preserve"> PAGEREF _Toc129458236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BA67517" w14:textId="77777777" w:rsidR="00442284" w:rsidRDefault="00150BA0">
          <w:pPr>
            <w:pStyle w:val="TOC4"/>
            <w:tabs>
              <w:tab w:val="right" w:leader="dot" w:pos="10461"/>
            </w:tabs>
            <w:rPr>
              <w:noProof/>
            </w:rPr>
          </w:pPr>
          <w:hyperlink w:anchor="_Toc129458237" w:history="1">
            <w:r w:rsidR="00442284" w:rsidRPr="00ED0B9F">
              <w:rPr>
                <w:rStyle w:val="Hyperlink"/>
                <w:noProof/>
              </w:rPr>
              <w:t>5.3.4.3 Povratak na status ‘Standard’</w:t>
            </w:r>
            <w:r w:rsidR="00442284">
              <w:rPr>
                <w:noProof/>
                <w:webHidden/>
              </w:rPr>
              <w:tab/>
            </w:r>
            <w:r w:rsidR="00442284">
              <w:rPr>
                <w:noProof/>
                <w:webHidden/>
              </w:rPr>
              <w:fldChar w:fldCharType="begin"/>
            </w:r>
            <w:r w:rsidR="00442284">
              <w:rPr>
                <w:noProof/>
                <w:webHidden/>
              </w:rPr>
              <w:instrText xml:space="preserve"> PAGEREF _Toc129458237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4BE6DDAE"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38" w:history="1">
            <w:r w:rsidR="00442284" w:rsidRPr="00ED0B9F">
              <w:rPr>
                <w:rStyle w:val="Hyperlink"/>
                <w:noProof/>
              </w:rPr>
              <w:t>5.3.5Inbox privatnika</w:t>
            </w:r>
            <w:r w:rsidR="00442284">
              <w:rPr>
                <w:noProof/>
                <w:webHidden/>
              </w:rPr>
              <w:tab/>
            </w:r>
            <w:r w:rsidR="00442284">
              <w:rPr>
                <w:noProof/>
                <w:webHidden/>
              </w:rPr>
              <w:fldChar w:fldCharType="begin"/>
            </w:r>
            <w:r w:rsidR="00442284">
              <w:rPr>
                <w:noProof/>
                <w:webHidden/>
              </w:rPr>
              <w:instrText xml:space="preserve"> PAGEREF _Toc129458238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2D32C62" w14:textId="77777777" w:rsidR="00442284" w:rsidRDefault="00150BA0">
          <w:pPr>
            <w:pStyle w:val="TOC2"/>
            <w:tabs>
              <w:tab w:val="right" w:leader="dot" w:pos="10461"/>
            </w:tabs>
            <w:rPr>
              <w:rFonts w:asciiTheme="minorHAnsi" w:eastAsiaTheme="minorEastAsia" w:hAnsiTheme="minorHAnsi" w:cstheme="minorBidi"/>
              <w:noProof/>
              <w:color w:val="auto"/>
            </w:rPr>
          </w:pPr>
          <w:hyperlink w:anchor="_Toc129458239" w:history="1">
            <w:r w:rsidR="00442284" w:rsidRPr="00ED0B9F">
              <w:rPr>
                <w:rStyle w:val="Hyperlink"/>
                <w:noProof/>
              </w:rPr>
              <w:t>5.4 Dodatne funkcionalnosti</w:t>
            </w:r>
            <w:r w:rsidR="00442284">
              <w:rPr>
                <w:noProof/>
                <w:webHidden/>
              </w:rPr>
              <w:tab/>
            </w:r>
            <w:r w:rsidR="00442284">
              <w:rPr>
                <w:noProof/>
                <w:webHidden/>
              </w:rPr>
              <w:fldChar w:fldCharType="begin"/>
            </w:r>
            <w:r w:rsidR="00442284">
              <w:rPr>
                <w:noProof/>
                <w:webHidden/>
              </w:rPr>
              <w:instrText xml:space="preserve"> PAGEREF _Toc129458239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2A5A9314"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40" w:history="1">
            <w:r w:rsidR="00442284" w:rsidRPr="00ED0B9F">
              <w:rPr>
                <w:rStyle w:val="Hyperlink"/>
                <w:noProof/>
              </w:rPr>
              <w:t xml:space="preserve">5.4.1 </w:t>
            </w:r>
            <w:r w:rsidR="00442284">
              <w:rPr>
                <w:rFonts w:asciiTheme="minorHAnsi" w:eastAsiaTheme="minorEastAsia" w:hAnsiTheme="minorHAnsi" w:cstheme="minorBidi"/>
                <w:noProof/>
                <w:color w:val="auto"/>
              </w:rPr>
              <w:tab/>
            </w:r>
            <w:r w:rsidR="00442284" w:rsidRPr="00ED0B9F">
              <w:rPr>
                <w:rStyle w:val="Hyperlink"/>
                <w:noProof/>
              </w:rPr>
              <w:t>Registracija gosta</w:t>
            </w:r>
            <w:r w:rsidR="00442284">
              <w:rPr>
                <w:noProof/>
                <w:webHidden/>
              </w:rPr>
              <w:tab/>
            </w:r>
            <w:r w:rsidR="00442284">
              <w:rPr>
                <w:noProof/>
                <w:webHidden/>
              </w:rPr>
              <w:fldChar w:fldCharType="begin"/>
            </w:r>
            <w:r w:rsidR="00442284">
              <w:rPr>
                <w:noProof/>
                <w:webHidden/>
              </w:rPr>
              <w:instrText xml:space="preserve"> PAGEREF _Toc129458240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6FC93A42" w14:textId="77777777" w:rsidR="00442284" w:rsidRDefault="00150BA0">
          <w:pPr>
            <w:pStyle w:val="TOC3"/>
            <w:tabs>
              <w:tab w:val="left" w:pos="1320"/>
              <w:tab w:val="right" w:leader="dot" w:pos="10461"/>
            </w:tabs>
            <w:rPr>
              <w:rFonts w:asciiTheme="minorHAnsi" w:eastAsiaTheme="minorEastAsia" w:hAnsiTheme="minorHAnsi" w:cstheme="minorBidi"/>
              <w:noProof/>
              <w:color w:val="auto"/>
            </w:rPr>
          </w:pPr>
          <w:hyperlink w:anchor="_Toc129458241" w:history="1">
            <w:r w:rsidR="00442284" w:rsidRPr="00ED0B9F">
              <w:rPr>
                <w:rStyle w:val="Hyperlink"/>
                <w:noProof/>
              </w:rPr>
              <w:t xml:space="preserve">5.4.2 </w:t>
            </w:r>
            <w:r w:rsidR="00442284">
              <w:rPr>
                <w:rFonts w:asciiTheme="minorHAnsi" w:eastAsiaTheme="minorEastAsia" w:hAnsiTheme="minorHAnsi" w:cstheme="minorBidi"/>
                <w:noProof/>
                <w:color w:val="auto"/>
              </w:rPr>
              <w:tab/>
            </w:r>
            <w:r w:rsidR="00442284" w:rsidRPr="00ED0B9F">
              <w:rPr>
                <w:rStyle w:val="Hyperlink"/>
                <w:noProof/>
              </w:rPr>
              <w:t>Prijava na sajt ( Log in)</w:t>
            </w:r>
            <w:r w:rsidR="00442284">
              <w:rPr>
                <w:noProof/>
                <w:webHidden/>
              </w:rPr>
              <w:tab/>
            </w:r>
            <w:r w:rsidR="00442284">
              <w:rPr>
                <w:noProof/>
                <w:webHidden/>
              </w:rPr>
              <w:fldChar w:fldCharType="begin"/>
            </w:r>
            <w:r w:rsidR="00442284">
              <w:rPr>
                <w:noProof/>
                <w:webHidden/>
              </w:rPr>
              <w:instrText xml:space="preserve"> PAGEREF _Toc129458241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15CCE792" w14:textId="3115E9D3" w:rsidR="00442284" w:rsidRDefault="00150BA0">
          <w:pPr>
            <w:pStyle w:val="TOC4"/>
            <w:tabs>
              <w:tab w:val="right" w:leader="dot" w:pos="10461"/>
            </w:tabs>
            <w:rPr>
              <w:noProof/>
            </w:rPr>
          </w:pPr>
          <w:hyperlink w:anchor="_Toc129458242" w:history="1">
            <w:r w:rsidR="00442284" w:rsidRPr="00ED0B9F">
              <w:rPr>
                <w:rStyle w:val="Hyperlink"/>
                <w:noProof/>
              </w:rPr>
              <w:t xml:space="preserve">5.4.2.1 </w:t>
            </w:r>
            <w:r w:rsidR="003E4B0E">
              <w:rPr>
                <w:rStyle w:val="Hyperlink"/>
                <w:noProof/>
              </w:rPr>
              <w:t>Zaboravljena lozinka</w:t>
            </w:r>
            <w:r w:rsidR="00442284">
              <w:rPr>
                <w:noProof/>
                <w:webHidden/>
              </w:rPr>
              <w:tab/>
            </w:r>
            <w:r w:rsidR="00442284">
              <w:rPr>
                <w:noProof/>
                <w:webHidden/>
              </w:rPr>
              <w:fldChar w:fldCharType="begin"/>
            </w:r>
            <w:r w:rsidR="00442284">
              <w:rPr>
                <w:noProof/>
                <w:webHidden/>
              </w:rPr>
              <w:instrText xml:space="preserve"> PAGEREF _Toc129458242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0DC8D99" w14:textId="77777777" w:rsidR="00442284" w:rsidRDefault="00150BA0">
          <w:pPr>
            <w:pStyle w:val="TOC3"/>
            <w:tabs>
              <w:tab w:val="right" w:leader="dot" w:pos="10461"/>
            </w:tabs>
            <w:rPr>
              <w:rFonts w:asciiTheme="minorHAnsi" w:eastAsiaTheme="minorEastAsia" w:hAnsiTheme="minorHAnsi" w:cstheme="minorBidi"/>
              <w:noProof/>
              <w:color w:val="auto"/>
            </w:rPr>
          </w:pPr>
          <w:hyperlink w:anchor="_Toc129458243" w:history="1">
            <w:r w:rsidR="00442284" w:rsidRPr="00ED0B9F">
              <w:rPr>
                <w:rStyle w:val="Hyperlink"/>
                <w:noProof/>
              </w:rPr>
              <w:t>5.4.3 Promjena informacija o nalogu</w:t>
            </w:r>
            <w:r w:rsidR="00442284">
              <w:rPr>
                <w:noProof/>
                <w:webHidden/>
              </w:rPr>
              <w:tab/>
            </w:r>
            <w:r w:rsidR="00442284">
              <w:rPr>
                <w:noProof/>
                <w:webHidden/>
              </w:rPr>
              <w:fldChar w:fldCharType="begin"/>
            </w:r>
            <w:r w:rsidR="00442284">
              <w:rPr>
                <w:noProof/>
                <w:webHidden/>
              </w:rPr>
              <w:instrText xml:space="preserve"> PAGEREF _Toc129458243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58312450"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44" w:history="1">
            <w:r w:rsidR="00442284" w:rsidRPr="00ED0B9F">
              <w:rPr>
                <w:rStyle w:val="Hyperlink"/>
                <w:noProof/>
              </w:rPr>
              <w:t>6.Ograničenja</w:t>
            </w:r>
            <w:r w:rsidR="00442284">
              <w:rPr>
                <w:noProof/>
                <w:webHidden/>
              </w:rPr>
              <w:tab/>
            </w:r>
            <w:r w:rsidR="00442284">
              <w:rPr>
                <w:noProof/>
                <w:webHidden/>
              </w:rPr>
              <w:fldChar w:fldCharType="begin"/>
            </w:r>
            <w:r w:rsidR="00442284">
              <w:rPr>
                <w:noProof/>
                <w:webHidden/>
              </w:rPr>
              <w:instrText xml:space="preserve"> PAGEREF _Toc129458244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704AE2F5"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45" w:history="1">
            <w:r w:rsidR="00442284" w:rsidRPr="00ED0B9F">
              <w:rPr>
                <w:rStyle w:val="Hyperlink"/>
                <w:noProof/>
              </w:rPr>
              <w:t>7.Kvalitet</w:t>
            </w:r>
            <w:r w:rsidR="00442284">
              <w:rPr>
                <w:noProof/>
                <w:webHidden/>
              </w:rPr>
              <w:tab/>
            </w:r>
            <w:r w:rsidR="00442284">
              <w:rPr>
                <w:noProof/>
                <w:webHidden/>
              </w:rPr>
              <w:fldChar w:fldCharType="begin"/>
            </w:r>
            <w:r w:rsidR="00442284">
              <w:rPr>
                <w:noProof/>
                <w:webHidden/>
              </w:rPr>
              <w:instrText xml:space="preserve"> PAGEREF _Toc129458245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03F1BF4D"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46" w:history="1">
            <w:r w:rsidR="00442284" w:rsidRPr="00ED0B9F">
              <w:rPr>
                <w:rStyle w:val="Hyperlink"/>
                <w:noProof/>
              </w:rPr>
              <w:t>8.Nefunkcionalni zahtevi</w:t>
            </w:r>
            <w:r w:rsidR="00442284">
              <w:rPr>
                <w:noProof/>
                <w:webHidden/>
              </w:rPr>
              <w:tab/>
            </w:r>
            <w:r w:rsidR="00442284">
              <w:rPr>
                <w:noProof/>
                <w:webHidden/>
              </w:rPr>
              <w:fldChar w:fldCharType="begin"/>
            </w:r>
            <w:r w:rsidR="00442284">
              <w:rPr>
                <w:noProof/>
                <w:webHidden/>
              </w:rPr>
              <w:instrText xml:space="preserve"> PAGEREF _Toc129458246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6C44AED5"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47" w:history="1">
            <w:r w:rsidR="00442284" w:rsidRPr="00ED0B9F">
              <w:rPr>
                <w:rStyle w:val="Hyperlink"/>
                <w:noProof/>
              </w:rPr>
              <w:t>9.Uputstva za korišćenje sajta</w:t>
            </w:r>
            <w:r w:rsidR="00442284">
              <w:rPr>
                <w:noProof/>
                <w:webHidden/>
              </w:rPr>
              <w:tab/>
            </w:r>
            <w:r w:rsidR="00442284">
              <w:rPr>
                <w:noProof/>
                <w:webHidden/>
              </w:rPr>
              <w:fldChar w:fldCharType="begin"/>
            </w:r>
            <w:r w:rsidR="00442284">
              <w:rPr>
                <w:noProof/>
                <w:webHidden/>
              </w:rPr>
              <w:instrText xml:space="preserve"> PAGEREF _Toc129458247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1F4149F" w14:textId="77777777" w:rsidR="00442284" w:rsidRDefault="00150BA0">
          <w:pPr>
            <w:pStyle w:val="TOC1"/>
            <w:tabs>
              <w:tab w:val="right" w:leader="dot" w:pos="10461"/>
            </w:tabs>
            <w:rPr>
              <w:rFonts w:asciiTheme="minorHAnsi" w:eastAsiaTheme="minorEastAsia" w:hAnsiTheme="minorHAnsi" w:cstheme="minorBidi"/>
              <w:noProof/>
              <w:color w:val="auto"/>
            </w:rPr>
          </w:pPr>
          <w:hyperlink w:anchor="_Toc129458248" w:history="1">
            <w:r w:rsidR="00442284" w:rsidRPr="00ED0B9F">
              <w:rPr>
                <w:rStyle w:val="Hyperlink"/>
                <w:noProof/>
              </w:rPr>
              <w:t>10. Plan i prioriteti</w:t>
            </w:r>
            <w:r w:rsidR="00442284">
              <w:rPr>
                <w:noProof/>
                <w:webHidden/>
              </w:rPr>
              <w:tab/>
            </w:r>
            <w:r w:rsidR="00442284">
              <w:rPr>
                <w:noProof/>
                <w:webHidden/>
              </w:rPr>
              <w:fldChar w:fldCharType="begin"/>
            </w:r>
            <w:r w:rsidR="00442284">
              <w:rPr>
                <w:noProof/>
                <w:webHidden/>
              </w:rPr>
              <w:instrText xml:space="preserve"> PAGEREF _Toc129458248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BC7D92D" w14:textId="77777777" w:rsidR="00442284" w:rsidRDefault="00442284">
          <w:r>
            <w:fldChar w:fldCharType="end"/>
          </w:r>
        </w:p>
      </w:sdtContent>
    </w:sdt>
    <w:p w14:paraId="2CE35CC7" w14:textId="77777777" w:rsidR="00995AE8" w:rsidRDefault="00995AE8">
      <w:pPr>
        <w:ind w:left="15"/>
      </w:pPr>
    </w:p>
    <w:p w14:paraId="296B186F" w14:textId="77777777" w:rsidR="006D2EE2" w:rsidRDefault="0001012B">
      <w:pPr>
        <w:spacing w:after="156"/>
        <w:ind w:left="735"/>
      </w:pPr>
      <w:r>
        <w:t xml:space="preserve"> </w:t>
      </w:r>
    </w:p>
    <w:p w14:paraId="0C952182" w14:textId="77777777" w:rsidR="00995AE8" w:rsidRDefault="00995AE8">
      <w:pPr>
        <w:spacing w:after="155"/>
        <w:ind w:left="735"/>
      </w:pPr>
    </w:p>
    <w:p w14:paraId="50334122" w14:textId="77777777" w:rsidR="00995AE8" w:rsidRDefault="0001012B">
      <w:pPr>
        <w:ind w:left="15"/>
      </w:pPr>
      <w:r>
        <w:rPr>
          <w:b/>
        </w:rPr>
        <w:t xml:space="preserve"> </w:t>
      </w:r>
    </w:p>
    <w:p w14:paraId="59568513" w14:textId="77777777" w:rsidR="00995AE8" w:rsidRDefault="0001012B">
      <w:pPr>
        <w:ind w:left="735"/>
      </w:pPr>
      <w:r>
        <w:rPr>
          <w:b/>
        </w:rPr>
        <w:t xml:space="preserve"> </w:t>
      </w:r>
    </w:p>
    <w:p w14:paraId="673C0DEE" w14:textId="77777777" w:rsidR="00995AE8" w:rsidRDefault="0001012B">
      <w:pPr>
        <w:ind w:left="15"/>
      </w:pPr>
      <w:r>
        <w:t xml:space="preserve"> </w:t>
      </w:r>
    </w:p>
    <w:p w14:paraId="05EF501C" w14:textId="77777777" w:rsidR="00995AE8" w:rsidRDefault="0001012B">
      <w:pPr>
        <w:ind w:left="15"/>
      </w:pPr>
      <w:r>
        <w:t xml:space="preserve"> </w:t>
      </w:r>
    </w:p>
    <w:p w14:paraId="48E1042F" w14:textId="77777777" w:rsidR="00995AE8" w:rsidRDefault="0001012B">
      <w:pPr>
        <w:ind w:left="15"/>
      </w:pPr>
      <w:r>
        <w:t xml:space="preserve"> </w:t>
      </w:r>
    </w:p>
    <w:p w14:paraId="7B6A59E2" w14:textId="77777777" w:rsidR="00995AE8" w:rsidRDefault="0001012B">
      <w:pPr>
        <w:ind w:left="15"/>
      </w:pPr>
      <w:r>
        <w:t xml:space="preserve"> </w:t>
      </w:r>
    </w:p>
    <w:p w14:paraId="3A073900" w14:textId="77777777" w:rsidR="00995AE8" w:rsidRDefault="0001012B">
      <w:pPr>
        <w:ind w:left="15"/>
      </w:pPr>
      <w:r>
        <w:t xml:space="preserve"> </w:t>
      </w:r>
    </w:p>
    <w:p w14:paraId="42227F41" w14:textId="77777777" w:rsidR="00995AE8" w:rsidRDefault="0001012B">
      <w:pPr>
        <w:ind w:left="15"/>
      </w:pPr>
      <w:r>
        <w:t xml:space="preserve"> </w:t>
      </w:r>
    </w:p>
    <w:p w14:paraId="4078BAAD" w14:textId="77777777" w:rsidR="00442284" w:rsidRDefault="00442284">
      <w:pPr>
        <w:ind w:left="15"/>
      </w:pPr>
    </w:p>
    <w:p w14:paraId="729E656C" w14:textId="77777777" w:rsidR="00442284" w:rsidRDefault="00442284">
      <w:pPr>
        <w:ind w:left="15"/>
      </w:pPr>
    </w:p>
    <w:p w14:paraId="41A5D3A0" w14:textId="77777777" w:rsidR="00442284" w:rsidRDefault="00442284">
      <w:pPr>
        <w:ind w:left="15"/>
      </w:pPr>
    </w:p>
    <w:p w14:paraId="11B4707A" w14:textId="77777777" w:rsidR="00442284" w:rsidRDefault="00442284">
      <w:pPr>
        <w:ind w:left="15"/>
      </w:pPr>
    </w:p>
    <w:p w14:paraId="524BB982" w14:textId="77777777" w:rsidR="00442284" w:rsidRDefault="00442284">
      <w:pPr>
        <w:ind w:left="15"/>
      </w:pPr>
    </w:p>
    <w:p w14:paraId="3E188B1D" w14:textId="77777777" w:rsidR="00442284" w:rsidRDefault="00442284">
      <w:pPr>
        <w:ind w:left="15"/>
      </w:pPr>
    </w:p>
    <w:p w14:paraId="4E9DBE09" w14:textId="77777777" w:rsidR="00442284" w:rsidRDefault="00442284">
      <w:pPr>
        <w:ind w:left="15"/>
      </w:pPr>
    </w:p>
    <w:p w14:paraId="14904BB2" w14:textId="77777777" w:rsidR="00442284" w:rsidRDefault="00442284">
      <w:pPr>
        <w:ind w:left="15"/>
      </w:pPr>
    </w:p>
    <w:p w14:paraId="7EB498C4" w14:textId="77777777" w:rsidR="00442284" w:rsidRDefault="00442284">
      <w:pPr>
        <w:ind w:left="15"/>
      </w:pPr>
    </w:p>
    <w:p w14:paraId="7155A4BD" w14:textId="77777777" w:rsidR="0038688C" w:rsidRDefault="0038688C">
      <w:pPr>
        <w:ind w:left="15"/>
      </w:pPr>
    </w:p>
    <w:p w14:paraId="7D9DEB81" w14:textId="77777777" w:rsidR="00995AE8" w:rsidRDefault="00995AE8" w:rsidP="00442284"/>
    <w:p w14:paraId="2E60B604" w14:textId="77777777" w:rsidR="00995AE8" w:rsidRDefault="0001012B" w:rsidP="00B7441D">
      <w:pPr>
        <w:pStyle w:val="Heading1"/>
      </w:pPr>
      <w:bookmarkStart w:id="5" w:name="_Toc129451385"/>
      <w:bookmarkStart w:id="6" w:name="_Toc129458205"/>
      <w:r>
        <w:t>1.</w:t>
      </w:r>
      <w:r>
        <w:rPr>
          <w:rFonts w:ascii="Arial" w:eastAsia="Arial" w:hAnsi="Arial" w:cs="Arial"/>
        </w:rPr>
        <w:t xml:space="preserve"> </w:t>
      </w:r>
      <w:r>
        <w:t>Uvod</w:t>
      </w:r>
      <w:bookmarkEnd w:id="5"/>
      <w:bookmarkEnd w:id="6"/>
      <w:r>
        <w:t xml:space="preserve"> </w:t>
      </w:r>
    </w:p>
    <w:p w14:paraId="4F337E8F" w14:textId="77777777" w:rsidR="00995AE8" w:rsidRDefault="0001012B">
      <w:pPr>
        <w:spacing w:after="27"/>
        <w:ind w:left="735"/>
      </w:pPr>
      <w:r>
        <w:t xml:space="preserve"> </w:t>
      </w:r>
    </w:p>
    <w:p w14:paraId="058B1C41" w14:textId="77777777" w:rsidR="00995AE8" w:rsidRPr="00442284" w:rsidRDefault="0001012B" w:rsidP="00442284">
      <w:pPr>
        <w:pStyle w:val="Heading2"/>
      </w:pPr>
      <w:bookmarkStart w:id="7" w:name="_Toc129451386"/>
      <w:bookmarkStart w:id="8" w:name="_Toc129458206"/>
      <w:r w:rsidRPr="00442284">
        <w:t>1.1 Rezime</w:t>
      </w:r>
      <w:bookmarkEnd w:id="7"/>
      <w:bookmarkEnd w:id="8"/>
      <w:r w:rsidRPr="00442284">
        <w:t xml:space="preserve"> </w:t>
      </w:r>
    </w:p>
    <w:p w14:paraId="44C79718" w14:textId="77777777" w:rsidR="00995AE8" w:rsidRDefault="0001012B">
      <w:pPr>
        <w:spacing w:after="193"/>
        <w:ind w:left="725" w:firstLine="371"/>
      </w:pPr>
      <w:r>
        <w:t xml:space="preserve">Projekat E-Putuj je deo praktične nastave na predmetu Principi softverskog inženjerstva. Aplikacija je namenjena korisnicima koji žele da rezervišu privatnu vožnju ili objave svoju uslugu na pregled drugim korisnicima.  </w:t>
      </w:r>
    </w:p>
    <w:p w14:paraId="37FC5760" w14:textId="77777777" w:rsidR="00995AE8" w:rsidRPr="00442284" w:rsidRDefault="0001012B" w:rsidP="00442284">
      <w:pPr>
        <w:pStyle w:val="Heading2"/>
        <w:rPr>
          <w:rStyle w:val="Heading2Char"/>
          <w:b/>
        </w:rPr>
      </w:pPr>
      <w:bookmarkStart w:id="9" w:name="_Toc129451387"/>
      <w:bookmarkStart w:id="10" w:name="_Toc129458207"/>
      <w:r w:rsidRPr="00442284">
        <w:t>1</w:t>
      </w:r>
      <w:r w:rsidRPr="00442284">
        <w:rPr>
          <w:rStyle w:val="Heading2Char"/>
          <w:b/>
        </w:rPr>
        <w:t>.2 Namena dokumenta i ciljne grupe</w:t>
      </w:r>
      <w:bookmarkEnd w:id="9"/>
      <w:bookmarkEnd w:id="10"/>
      <w:r w:rsidRPr="00442284">
        <w:rPr>
          <w:rStyle w:val="Heading2Char"/>
          <w:b/>
        </w:rPr>
        <w:t xml:space="preserve"> </w:t>
      </w:r>
    </w:p>
    <w:p w14:paraId="66B0C7AD" w14:textId="77777777" w:rsidR="00995AE8" w:rsidRDefault="0001012B">
      <w:pPr>
        <w:ind w:left="735" w:firstLine="361"/>
      </w:pPr>
      <w:r>
        <w:t xml:space="preserve">Dati dokument definiše probleme i rešenja navedenih problema, namenu aplikacije, zahteve definisane od strane klijenta, vrste korisnika koje postoje u zadatom sistemu,  funkcionalnosti ostvarene kroz aplikaciju, i ograničenja koja ujedno predstavljaju ideje za prevazilaženje nedostataka i unapređenje aplikacije u budućnosti. Dokument je namenjen članovima tima i klijentu kao osnovna dokumentacija. </w:t>
      </w:r>
    </w:p>
    <w:p w14:paraId="26E934D4" w14:textId="77777777" w:rsidR="00995AE8" w:rsidRDefault="0001012B">
      <w:pPr>
        <w:ind w:left="1096"/>
      </w:pPr>
      <w:r>
        <w:t xml:space="preserve"> </w:t>
      </w:r>
    </w:p>
    <w:p w14:paraId="5B9C81F4" w14:textId="77777777" w:rsidR="00995AE8" w:rsidRDefault="0001012B">
      <w:pPr>
        <w:ind w:left="1096"/>
      </w:pPr>
      <w:r>
        <w:t xml:space="preserve"> </w:t>
      </w:r>
    </w:p>
    <w:p w14:paraId="1E325EC9" w14:textId="77777777" w:rsidR="00995AE8" w:rsidRDefault="0001012B">
      <w:pPr>
        <w:spacing w:after="193"/>
        <w:ind w:left="15"/>
      </w:pPr>
      <w:r>
        <w:t xml:space="preserve"> </w:t>
      </w:r>
    </w:p>
    <w:p w14:paraId="0D6B0323" w14:textId="77777777" w:rsidR="00995AE8" w:rsidRDefault="0001012B" w:rsidP="00B7441D">
      <w:pPr>
        <w:pStyle w:val="Heading1"/>
      </w:pPr>
      <w:bookmarkStart w:id="11" w:name="_Toc129451388"/>
      <w:bookmarkStart w:id="12" w:name="_Toc129458208"/>
      <w:r>
        <w:t>2.</w:t>
      </w:r>
      <w:r>
        <w:rPr>
          <w:rFonts w:ascii="Arial" w:eastAsia="Arial" w:hAnsi="Arial" w:cs="Arial"/>
        </w:rPr>
        <w:t xml:space="preserve"> </w:t>
      </w:r>
      <w:r>
        <w:t>Opis problema</w:t>
      </w:r>
      <w:bookmarkEnd w:id="11"/>
      <w:bookmarkEnd w:id="12"/>
      <w:r>
        <w:t xml:space="preserve">  </w:t>
      </w:r>
    </w:p>
    <w:p w14:paraId="5D641F71" w14:textId="77777777" w:rsidR="00995AE8" w:rsidRDefault="0001012B">
      <w:pPr>
        <w:spacing w:after="0"/>
        <w:ind w:left="735"/>
      </w:pPr>
      <w:r>
        <w:t xml:space="preserve"> </w:t>
      </w:r>
    </w:p>
    <w:p w14:paraId="65172810" w14:textId="77777777" w:rsidR="00995AE8" w:rsidRDefault="0001012B">
      <w:pPr>
        <w:spacing w:after="3"/>
        <w:ind w:left="735" w:firstLine="696"/>
      </w:pPr>
      <w:r>
        <w:t xml:space="preserve">Uzimajući u obzir trenutno stanje društva i ekonomije, ova aplikacija je nastala sa ciljem da obezbedi jeftiniji prevoz putnika, što takođe predstavlja mesto za pronalazak poslova za privatnike (vozače) koji pružaju usluge prevoza ljudi. Aplikacija omogućava različite vrste prevoza, od automobila i autobusa do manjih brodova i helikoptera u privatnom vlasništvu, što znači da vlasnik aplikacije ne poseduje pomenuta transportna sredstva, već predstavlja posrednika prilikom rezervacije navedenih. Samim sistemom upravlja administrator koji obezbeđuje nesmetano korišćenje aplikacije i garantuje zaštitu korisnika i njihovih podataka. Gosti su dobrodošli da pretražuju vožnje, ali je neophodna registracija ne bi li rezervisali iste. U svrhu interakcije sa korisnicima i izgradnje lojalnog odnosa, aplikacija nudi različite vrste specijalnih ponuda i poklona.  </w:t>
      </w:r>
    </w:p>
    <w:p w14:paraId="4468CAE0" w14:textId="77777777" w:rsidR="00995AE8" w:rsidRDefault="0001012B">
      <w:pPr>
        <w:spacing w:after="0"/>
        <w:ind w:left="1431"/>
      </w:pPr>
      <w:r>
        <w:t xml:space="preserve"> </w:t>
      </w:r>
    </w:p>
    <w:p w14:paraId="033BBDC8" w14:textId="77777777" w:rsidR="00995AE8" w:rsidRDefault="0001012B">
      <w:pPr>
        <w:spacing w:after="0"/>
        <w:ind w:left="1431"/>
      </w:pPr>
      <w:r>
        <w:t xml:space="preserve"> </w:t>
      </w:r>
    </w:p>
    <w:p w14:paraId="25EC634C" w14:textId="77777777" w:rsidR="00995AE8" w:rsidRDefault="0001012B">
      <w:pPr>
        <w:spacing w:after="0"/>
        <w:ind w:left="1431"/>
      </w:pPr>
      <w:r>
        <w:t xml:space="preserve"> </w:t>
      </w:r>
    </w:p>
    <w:p w14:paraId="78AA1294" w14:textId="77777777" w:rsidR="00995AE8" w:rsidRDefault="0001012B">
      <w:pPr>
        <w:spacing w:after="0"/>
        <w:ind w:left="1431"/>
      </w:pPr>
      <w:r>
        <w:t xml:space="preserve"> </w:t>
      </w:r>
    </w:p>
    <w:p w14:paraId="2F97C2E9" w14:textId="77777777" w:rsidR="00995AE8" w:rsidRDefault="0001012B">
      <w:pPr>
        <w:spacing w:after="33"/>
        <w:ind w:left="1431"/>
      </w:pPr>
      <w:r>
        <w:t xml:space="preserve"> </w:t>
      </w:r>
    </w:p>
    <w:p w14:paraId="6C1D23F5" w14:textId="77777777" w:rsidR="00995AE8" w:rsidRDefault="0001012B" w:rsidP="00B7441D">
      <w:pPr>
        <w:pStyle w:val="Heading1"/>
      </w:pPr>
      <w:bookmarkStart w:id="13" w:name="_Toc129451389"/>
      <w:bookmarkStart w:id="14" w:name="_Toc129458209"/>
      <w:r>
        <w:t>3.</w:t>
      </w:r>
      <w:r>
        <w:rPr>
          <w:rFonts w:ascii="Arial" w:eastAsia="Arial" w:hAnsi="Arial" w:cs="Arial"/>
        </w:rPr>
        <w:t xml:space="preserve"> </w:t>
      </w:r>
      <w:r>
        <w:t>Opis proizvoda</w:t>
      </w:r>
      <w:bookmarkEnd w:id="13"/>
      <w:bookmarkEnd w:id="14"/>
      <w:r>
        <w:t xml:space="preserve"> </w:t>
      </w:r>
    </w:p>
    <w:p w14:paraId="34F95A80" w14:textId="77777777" w:rsidR="00995AE8" w:rsidRDefault="0001012B">
      <w:pPr>
        <w:spacing w:after="0"/>
        <w:ind w:left="735"/>
      </w:pPr>
      <w:r>
        <w:t xml:space="preserve"> </w:t>
      </w:r>
    </w:p>
    <w:p w14:paraId="5D11BAF0" w14:textId="77777777" w:rsidR="00995AE8" w:rsidRDefault="0001012B">
      <w:pPr>
        <w:spacing w:after="3"/>
        <w:ind w:left="1106" w:hanging="10"/>
      </w:pPr>
      <w:r>
        <w:t xml:space="preserve">U ovom odeljku dat je pregled sistema i karakteristika koje su od značaja korisnicima na najopštijem nivou. </w:t>
      </w:r>
    </w:p>
    <w:p w14:paraId="0C3D6C3F" w14:textId="77777777" w:rsidR="00995AE8" w:rsidRDefault="0001012B">
      <w:pPr>
        <w:spacing w:after="33"/>
        <w:ind w:left="1096"/>
      </w:pPr>
      <w:r>
        <w:t xml:space="preserve"> </w:t>
      </w:r>
    </w:p>
    <w:p w14:paraId="2B6E654F" w14:textId="77777777" w:rsidR="00995AE8" w:rsidRDefault="0001012B" w:rsidP="00B7441D">
      <w:pPr>
        <w:pStyle w:val="Heading2"/>
      </w:pPr>
      <w:bookmarkStart w:id="15" w:name="_Toc129451390"/>
      <w:bookmarkStart w:id="16" w:name="_Toc129458210"/>
      <w:r>
        <w:t>3.1</w:t>
      </w:r>
      <w:r>
        <w:rPr>
          <w:rFonts w:ascii="Arial" w:eastAsia="Arial" w:hAnsi="Arial" w:cs="Arial"/>
        </w:rPr>
        <w:t xml:space="preserve"> </w:t>
      </w:r>
      <w:r>
        <w:t>Pregled arhitekture sistema</w:t>
      </w:r>
      <w:bookmarkEnd w:id="15"/>
      <w:bookmarkEnd w:id="16"/>
      <w:r>
        <w:t xml:space="preserve"> </w:t>
      </w:r>
    </w:p>
    <w:p w14:paraId="453158EC" w14:textId="77777777" w:rsidR="00995AE8" w:rsidRDefault="0001012B">
      <w:pPr>
        <w:ind w:left="1096" w:firstLine="335"/>
      </w:pPr>
      <w:r>
        <w:t xml:space="preserve">Sistem predstavlja sajt koji je na serverskoj strani realizovan kroz PHP i Ajax kako bi bilo omogućeno slanje i primanje podataka sa servera i izrada dinamičkog veb sadržaja. Baza podataka realizovana je kroz mySQL radi čuvanja podataka korisnika sistema (korisničke informacije, trenutne vožnje, istorija vožnji i slično). Za frontend korišćeni su HTML5, CSS3, Javascript. </w:t>
      </w:r>
    </w:p>
    <w:p w14:paraId="112D2BAE" w14:textId="77777777" w:rsidR="00995AE8" w:rsidRDefault="0001012B">
      <w:pPr>
        <w:spacing w:after="0"/>
        <w:ind w:left="1431"/>
      </w:pPr>
      <w:r>
        <w:lastRenderedPageBreak/>
        <w:t xml:space="preserve"> </w:t>
      </w:r>
    </w:p>
    <w:p w14:paraId="0CF172CD" w14:textId="77777777" w:rsidR="00995AE8" w:rsidRDefault="0001012B">
      <w:pPr>
        <w:ind w:left="1431"/>
      </w:pPr>
      <w:r>
        <w:t xml:space="preserve"> </w:t>
      </w:r>
    </w:p>
    <w:p w14:paraId="25CDEBFB" w14:textId="77777777" w:rsidR="00995AE8" w:rsidRDefault="0001012B">
      <w:pPr>
        <w:spacing w:after="194"/>
        <w:ind w:left="1431"/>
      </w:pPr>
      <w:r>
        <w:t xml:space="preserve"> </w:t>
      </w:r>
    </w:p>
    <w:tbl>
      <w:tblPr>
        <w:tblStyle w:val="TableGrid"/>
        <w:tblpPr w:vertAnchor="text" w:tblpX="3638" w:tblpY="-38"/>
        <w:tblOverlap w:val="never"/>
        <w:tblW w:w="6841" w:type="dxa"/>
        <w:tblInd w:w="0" w:type="dxa"/>
        <w:tblCellMar>
          <w:top w:w="45" w:type="dxa"/>
          <w:left w:w="109" w:type="dxa"/>
          <w:right w:w="71" w:type="dxa"/>
        </w:tblCellMar>
        <w:tblLook w:val="04A0" w:firstRow="1" w:lastRow="0" w:firstColumn="1" w:lastColumn="0" w:noHBand="0" w:noVBand="1"/>
      </w:tblPr>
      <w:tblGrid>
        <w:gridCol w:w="3420"/>
        <w:gridCol w:w="3421"/>
      </w:tblGrid>
      <w:tr w:rsidR="00995AE8" w14:paraId="67455CF5" w14:textId="77777777">
        <w:trPr>
          <w:trHeight w:val="599"/>
        </w:trPr>
        <w:tc>
          <w:tcPr>
            <w:tcW w:w="3420" w:type="dxa"/>
            <w:tcBorders>
              <w:top w:val="single" w:sz="4" w:space="0" w:color="FFFFFF"/>
              <w:left w:val="single" w:sz="4" w:space="0" w:color="FFFFFF"/>
              <w:bottom w:val="single" w:sz="4" w:space="0" w:color="FFFFFF"/>
              <w:right w:val="nil"/>
            </w:tcBorders>
            <w:shd w:val="clear" w:color="auto" w:fill="92D9DB"/>
          </w:tcPr>
          <w:p w14:paraId="67E2B6ED" w14:textId="77777777" w:rsidR="00995AE8" w:rsidRDefault="0001012B">
            <w:r>
              <w:rPr>
                <w:b/>
                <w:color w:val="FFFFFF"/>
                <w:sz w:val="24"/>
              </w:rPr>
              <w:t xml:space="preserve">Korist za korisnika </w:t>
            </w:r>
          </w:p>
        </w:tc>
        <w:tc>
          <w:tcPr>
            <w:tcW w:w="3420" w:type="dxa"/>
            <w:tcBorders>
              <w:top w:val="single" w:sz="4" w:space="0" w:color="FFFFFF"/>
              <w:left w:val="nil"/>
              <w:bottom w:val="single" w:sz="4" w:space="0" w:color="FFFFFF"/>
              <w:right w:val="single" w:sz="4" w:space="0" w:color="FFFFFF"/>
            </w:tcBorders>
            <w:shd w:val="clear" w:color="auto" w:fill="92D9DB"/>
          </w:tcPr>
          <w:p w14:paraId="7F908B85" w14:textId="77777777" w:rsidR="00995AE8" w:rsidRDefault="0001012B">
            <w:pPr>
              <w:ind w:left="1"/>
            </w:pPr>
            <w:r>
              <w:rPr>
                <w:b/>
                <w:color w:val="FFFFFF"/>
                <w:sz w:val="24"/>
              </w:rPr>
              <w:t xml:space="preserve">Karakteristika koja je obezbeđuje </w:t>
            </w:r>
          </w:p>
        </w:tc>
      </w:tr>
      <w:tr w:rsidR="00995AE8" w14:paraId="3FD60A63" w14:textId="77777777">
        <w:trPr>
          <w:trHeight w:val="1080"/>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6B0C1591" w14:textId="77777777" w:rsidR="00995AE8" w:rsidRDefault="0001012B">
            <w:r>
              <w:rPr>
                <w:b/>
                <w:color w:val="FFFFFF"/>
              </w:rPr>
              <w:t xml:space="preserve">Nezavisnost korisnika od vremena pristupa sistemu, konzistentni i precizni podaci u svim vremenskim trenucima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49A45176" w14:textId="77777777" w:rsidR="00995AE8" w:rsidRDefault="0001012B">
            <w:pPr>
              <w:ind w:left="1"/>
            </w:pPr>
            <w:r>
              <w:rPr>
                <w:b/>
              </w:rPr>
              <w:t xml:space="preserve">Korisnik može da pristupi sistemu u svakom trenutku i zatraži ili postavi novu vožnju </w:t>
            </w:r>
          </w:p>
        </w:tc>
      </w:tr>
      <w:tr w:rsidR="00995AE8" w14:paraId="4BC5E819" w14:textId="77777777">
        <w:trPr>
          <w:trHeight w:val="1355"/>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1594EBC" w14:textId="77777777" w:rsidR="00995AE8" w:rsidRDefault="0001012B">
            <w:pPr>
              <w:ind w:right="141"/>
              <w:jc w:val="both"/>
            </w:pPr>
            <w:r>
              <w:rPr>
                <w:b/>
                <w:color w:val="FFFFFF"/>
              </w:rPr>
              <w:t xml:space="preserve">Platformska nezavisnost i sloboda pristupa sistemu, uslovljeni povezanošću na internet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2A2E42D0" w14:textId="77777777" w:rsidR="00995AE8" w:rsidRDefault="0001012B">
            <w:pPr>
              <w:ind w:left="1"/>
            </w:pPr>
            <w:r>
              <w:rPr>
                <w:b/>
              </w:rPr>
              <w:t xml:space="preserve">Interfejs zasnovan na HTML-u i PHP-u omogućava pretragu i objavljivanje vožnji sa mobilnih i PC uređaja koji su povezani na internet  </w:t>
            </w:r>
          </w:p>
        </w:tc>
      </w:tr>
      <w:tr w:rsidR="00995AE8" w14:paraId="54C3418E" w14:textId="77777777">
        <w:trPr>
          <w:trHeight w:val="815"/>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0265EC50" w14:textId="77777777" w:rsidR="00995AE8" w:rsidRDefault="0001012B">
            <w:r>
              <w:rPr>
                <w:b/>
                <w:color w:val="FFFFFF"/>
              </w:rPr>
              <w:t xml:space="preserve">Jednostavna navigacija i pristupačnost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B277BC0" w14:textId="77777777" w:rsidR="00995AE8" w:rsidRDefault="0001012B">
            <w:pPr>
              <w:ind w:left="1"/>
            </w:pPr>
            <w:r>
              <w:rPr>
                <w:b/>
              </w:rPr>
              <w:t xml:space="preserve">Koncizne, jasno vidljive i dostupne sekcije prilagođene svim korisnicima </w:t>
            </w:r>
          </w:p>
        </w:tc>
      </w:tr>
      <w:tr w:rsidR="00995AE8" w14:paraId="6E6B35B3" w14:textId="77777777">
        <w:trPr>
          <w:trHeight w:val="1354"/>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61B6B608" w14:textId="77777777" w:rsidR="00995AE8" w:rsidRDefault="0001012B">
            <w:r>
              <w:rPr>
                <w:b/>
                <w:color w:val="FFFFFF"/>
              </w:rPr>
              <w:t xml:space="preserve">Sigurnost i poverljivost informacija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39723BC1" w14:textId="77777777" w:rsidR="00995AE8" w:rsidRDefault="0001012B">
            <w:pPr>
              <w:ind w:left="1"/>
            </w:pPr>
            <w:r>
              <w:rPr>
                <w:b/>
              </w:rPr>
              <w:t xml:space="preserve">Postojanje autorizacije korisnika kao i administratora koji se neprestano brine za ugodno i bezbedno korišćenje aplikacije i zaštitu korisničkih podataka </w:t>
            </w:r>
          </w:p>
        </w:tc>
      </w:tr>
    </w:tbl>
    <w:p w14:paraId="21F80505" w14:textId="77777777" w:rsidR="00995AE8" w:rsidRDefault="0001012B" w:rsidP="00B7441D">
      <w:pPr>
        <w:pStyle w:val="Heading2"/>
      </w:pPr>
      <w:bookmarkStart w:id="17" w:name="_Toc129451391"/>
      <w:bookmarkStart w:id="18" w:name="_Toc129458211"/>
      <w:r>
        <w:t>3.2</w:t>
      </w:r>
      <w:r>
        <w:rPr>
          <w:rFonts w:ascii="Arial" w:eastAsia="Arial" w:hAnsi="Arial" w:cs="Arial"/>
        </w:rPr>
        <w:t xml:space="preserve"> </w:t>
      </w:r>
      <w:r>
        <w:t>Pregled karakteristika</w:t>
      </w:r>
      <w:bookmarkEnd w:id="17"/>
      <w:bookmarkEnd w:id="18"/>
      <w:r>
        <w:t xml:space="preserve"> </w:t>
      </w:r>
    </w:p>
    <w:p w14:paraId="42E5675C" w14:textId="77777777" w:rsidR="00995AE8" w:rsidRDefault="0001012B">
      <w:pPr>
        <w:spacing w:after="0"/>
        <w:ind w:left="1096"/>
      </w:pPr>
      <w:r>
        <w:t xml:space="preserve"> </w:t>
      </w:r>
    </w:p>
    <w:p w14:paraId="75BB0664" w14:textId="77777777" w:rsidR="00995AE8" w:rsidRDefault="0001012B">
      <w:pPr>
        <w:spacing w:after="0"/>
        <w:ind w:left="1096"/>
      </w:pPr>
      <w:r>
        <w:t xml:space="preserve"> </w:t>
      </w:r>
    </w:p>
    <w:p w14:paraId="22F11F98" w14:textId="77777777" w:rsidR="00995AE8" w:rsidRDefault="0001012B">
      <w:pPr>
        <w:spacing w:after="0"/>
        <w:ind w:left="1096"/>
      </w:pPr>
      <w:r>
        <w:t xml:space="preserve"> </w:t>
      </w:r>
    </w:p>
    <w:p w14:paraId="1755C80A" w14:textId="77777777" w:rsidR="00995AE8" w:rsidRDefault="0001012B">
      <w:pPr>
        <w:ind w:left="1431"/>
      </w:pPr>
      <w:r>
        <w:rPr>
          <w:b/>
        </w:rPr>
        <w:t xml:space="preserve"> </w:t>
      </w:r>
    </w:p>
    <w:p w14:paraId="50E7D57D" w14:textId="77777777" w:rsidR="00995AE8" w:rsidRDefault="0001012B">
      <w:pPr>
        <w:spacing w:after="161"/>
        <w:ind w:left="15"/>
      </w:pPr>
      <w:r>
        <w:t xml:space="preserve"> </w:t>
      </w:r>
    </w:p>
    <w:p w14:paraId="68F5FC8A" w14:textId="77777777" w:rsidR="00995AE8" w:rsidRDefault="0001012B">
      <w:pPr>
        <w:ind w:left="15"/>
      </w:pPr>
      <w:r>
        <w:t xml:space="preserve"> </w:t>
      </w:r>
    </w:p>
    <w:p w14:paraId="3FE63C0F" w14:textId="77777777" w:rsidR="00995AE8" w:rsidRDefault="0001012B">
      <w:pPr>
        <w:ind w:left="15"/>
      </w:pPr>
      <w:r>
        <w:t xml:space="preserve"> </w:t>
      </w:r>
    </w:p>
    <w:p w14:paraId="7E9AE3F0" w14:textId="77777777" w:rsidR="00995AE8" w:rsidRDefault="0001012B">
      <w:pPr>
        <w:ind w:left="15"/>
      </w:pPr>
      <w:r>
        <w:t xml:space="preserve"> </w:t>
      </w:r>
    </w:p>
    <w:p w14:paraId="17275BE3" w14:textId="77777777" w:rsidR="00995AE8" w:rsidRDefault="0001012B">
      <w:pPr>
        <w:ind w:left="15"/>
      </w:pPr>
      <w:r>
        <w:t xml:space="preserve"> </w:t>
      </w:r>
    </w:p>
    <w:p w14:paraId="5BFCC3F1" w14:textId="77777777" w:rsidR="00995AE8" w:rsidRDefault="0001012B">
      <w:pPr>
        <w:ind w:left="15"/>
      </w:pPr>
      <w:r>
        <w:t xml:space="preserve"> </w:t>
      </w:r>
    </w:p>
    <w:p w14:paraId="0AF5E266" w14:textId="77777777" w:rsidR="00995AE8" w:rsidRDefault="0001012B">
      <w:pPr>
        <w:ind w:left="15"/>
      </w:pPr>
      <w:r>
        <w:t xml:space="preserve"> </w:t>
      </w:r>
    </w:p>
    <w:p w14:paraId="15FB2179" w14:textId="77777777" w:rsidR="00995AE8" w:rsidRDefault="0001012B">
      <w:pPr>
        <w:ind w:left="15"/>
      </w:pPr>
      <w:r>
        <w:t xml:space="preserve"> </w:t>
      </w:r>
    </w:p>
    <w:p w14:paraId="5E3FDE32" w14:textId="77777777" w:rsidR="00995AE8" w:rsidRDefault="0001012B">
      <w:pPr>
        <w:ind w:left="15"/>
      </w:pPr>
      <w:r>
        <w:t xml:space="preserve"> </w:t>
      </w:r>
    </w:p>
    <w:p w14:paraId="533C09B1" w14:textId="77777777" w:rsidR="00995AE8" w:rsidRDefault="0001012B">
      <w:pPr>
        <w:spacing w:after="193"/>
        <w:ind w:left="15"/>
      </w:pPr>
      <w:r>
        <w:t xml:space="preserve"> </w:t>
      </w:r>
    </w:p>
    <w:p w14:paraId="414CA9DC" w14:textId="77777777" w:rsidR="00995AE8" w:rsidRDefault="0001012B" w:rsidP="00B7441D">
      <w:pPr>
        <w:pStyle w:val="Heading1"/>
      </w:pPr>
      <w:bookmarkStart w:id="19" w:name="_Toc129451392"/>
      <w:bookmarkStart w:id="20" w:name="_Toc129458212"/>
      <w:r>
        <w:t>4.</w:t>
      </w:r>
      <w:r>
        <w:rPr>
          <w:rFonts w:ascii="Arial" w:eastAsia="Arial" w:hAnsi="Arial" w:cs="Arial"/>
        </w:rPr>
        <w:t xml:space="preserve"> </w:t>
      </w:r>
      <w:r>
        <w:t>Kategorije korisnika</w:t>
      </w:r>
      <w:bookmarkEnd w:id="19"/>
      <w:bookmarkEnd w:id="20"/>
      <w:r>
        <w:t xml:space="preserve"> </w:t>
      </w:r>
    </w:p>
    <w:p w14:paraId="351D3F9A" w14:textId="77777777" w:rsidR="00995AE8" w:rsidRDefault="0001012B">
      <w:pPr>
        <w:spacing w:after="192"/>
        <w:ind w:left="15"/>
      </w:pPr>
      <w:r>
        <w:rPr>
          <w:b/>
        </w:rPr>
        <w:t xml:space="preserve"> </w:t>
      </w:r>
    </w:p>
    <w:p w14:paraId="3E1DD940" w14:textId="77777777" w:rsidR="00995AE8" w:rsidRDefault="0001012B">
      <w:pPr>
        <w:numPr>
          <w:ilvl w:val="0"/>
          <w:numId w:val="2"/>
        </w:numPr>
        <w:spacing w:after="156"/>
        <w:ind w:hanging="361"/>
      </w:pPr>
      <w:r>
        <w:rPr>
          <w:b/>
          <w:color w:val="FE9999"/>
        </w:rPr>
        <w:t>Gost</w:t>
      </w:r>
      <w:r>
        <w:rPr>
          <w:b/>
          <w:color w:val="C5E0B3"/>
        </w:rPr>
        <w:t xml:space="preserve"> </w:t>
      </w:r>
    </w:p>
    <w:p w14:paraId="1A245215" w14:textId="77777777" w:rsidR="00995AE8" w:rsidRDefault="0001012B" w:rsidP="00442284">
      <w:pPr>
        <w:spacing w:after="193"/>
        <w:ind w:left="720" w:right="1021" w:firstLine="170"/>
      </w:pPr>
      <w:r>
        <w:t xml:space="preserve">Gost ima mogućnost da samo vrši pregled i pretragu (specijalnih) ponuda koje su privatnici </w:t>
      </w:r>
      <w:r w:rsidR="00442284">
        <w:t xml:space="preserve">  </w:t>
      </w:r>
      <w:r>
        <w:t xml:space="preserve">postavili. Takođe ima mogućnost registrovanja i logovanja. </w:t>
      </w:r>
    </w:p>
    <w:p w14:paraId="7E6D9D55" w14:textId="77777777" w:rsidR="00995AE8" w:rsidRDefault="0001012B">
      <w:pPr>
        <w:numPr>
          <w:ilvl w:val="0"/>
          <w:numId w:val="2"/>
        </w:numPr>
        <w:spacing w:after="156"/>
        <w:ind w:hanging="361"/>
      </w:pPr>
      <w:r>
        <w:rPr>
          <w:b/>
          <w:color w:val="FE9999"/>
        </w:rPr>
        <w:t xml:space="preserve">Registrovan korisnik </w:t>
      </w:r>
    </w:p>
    <w:p w14:paraId="4E39BE70" w14:textId="77777777" w:rsidR="00995AE8" w:rsidRDefault="0001012B" w:rsidP="00442284">
      <w:pPr>
        <w:spacing w:after="192"/>
        <w:ind w:left="720" w:firstLine="720"/>
      </w:pPr>
      <w:r>
        <w:t xml:space="preserve">Registrovan korisnik ima mogućnost da pregleda i pretražuje ponude koje su privatnici postavili, kao i specijalne ponude. Takođe mogu i da pregledaju svoju istoriju vožnji.  Mogu da rezervišu mesto na određenoj vožnji kao i da kupe kartu za određenu vožnju. Mogu da otkažu rezervaciju i pritom postoji otkazni rok. Takođe može igrati igru na sreću gde dobija kupon koji predstavlja popust koji može iskoristiti prilikom plaćanja neke vožnje. Što viši status to je moguće osvojiti veći popust. Može ostaviti recenziju za nekog privatnika, kao i prijaviti (report) nekog privatnika. Može i promeniti informacije o svom nalogu. Mogući status mu je bronze, silver i gold. </w:t>
      </w:r>
    </w:p>
    <w:p w14:paraId="184BB292" w14:textId="77777777" w:rsidR="00995AE8" w:rsidRDefault="0001012B">
      <w:pPr>
        <w:numPr>
          <w:ilvl w:val="0"/>
          <w:numId w:val="2"/>
        </w:numPr>
        <w:spacing w:after="156"/>
        <w:ind w:hanging="361"/>
      </w:pPr>
      <w:r>
        <w:rPr>
          <w:b/>
          <w:color w:val="FE9999"/>
        </w:rPr>
        <w:t>Privatnik</w:t>
      </w:r>
      <w:r>
        <w:rPr>
          <w:b/>
          <w:color w:val="C5E0B3"/>
        </w:rPr>
        <w:t xml:space="preserve"> </w:t>
      </w:r>
    </w:p>
    <w:p w14:paraId="2B0E4363" w14:textId="77777777" w:rsidR="00995AE8" w:rsidRDefault="0001012B" w:rsidP="00442284">
      <w:pPr>
        <w:spacing w:after="193"/>
        <w:ind w:left="624" w:firstLine="720"/>
      </w:pPr>
      <w:r>
        <w:t xml:space="preserve">Privatnik ima mogućnost da postavlja, azurira i brise sopstvene ponude. Ima moguće statuse standard i premium u zavisnosti od nivoa pretplate. </w:t>
      </w:r>
    </w:p>
    <w:p w14:paraId="5D3BF738" w14:textId="77777777" w:rsidR="00995AE8" w:rsidRDefault="0001012B">
      <w:pPr>
        <w:numPr>
          <w:ilvl w:val="0"/>
          <w:numId w:val="2"/>
        </w:numPr>
        <w:spacing w:after="156"/>
        <w:ind w:hanging="361"/>
      </w:pPr>
      <w:r>
        <w:rPr>
          <w:b/>
          <w:color w:val="FE9999"/>
        </w:rPr>
        <w:t xml:space="preserve">Administrator </w:t>
      </w:r>
    </w:p>
    <w:p w14:paraId="6087F968" w14:textId="77777777" w:rsidR="00995AE8" w:rsidRDefault="0001012B" w:rsidP="00442284">
      <w:pPr>
        <w:ind w:left="624" w:firstLine="720"/>
      </w:pPr>
      <w:r>
        <w:t xml:space="preserve">Administrator upravlja svim nalozima tako što odobrava kreiranje naloga. Takođe ima mogućnost i brisanja bilo kog naloga iz sistema. On jedini može da dodaje nova mesta u sistem. </w:t>
      </w:r>
    </w:p>
    <w:p w14:paraId="5B77F15B" w14:textId="77777777" w:rsidR="00995AE8" w:rsidRPr="00E22430" w:rsidRDefault="0001012B" w:rsidP="00B7441D">
      <w:pPr>
        <w:pStyle w:val="Heading1"/>
      </w:pPr>
      <w:bookmarkStart w:id="21" w:name="_Toc129458213"/>
      <w:r w:rsidRPr="00E22430">
        <w:lastRenderedPageBreak/>
        <w:t>5.Funkcionalnosti sistema</w:t>
      </w:r>
      <w:bookmarkEnd w:id="21"/>
      <w:r w:rsidRPr="00E22430">
        <w:t xml:space="preserve"> </w:t>
      </w:r>
    </w:p>
    <w:p w14:paraId="23732373" w14:textId="77777777" w:rsidR="00995AE8" w:rsidRDefault="0001012B" w:rsidP="00B7441D">
      <w:pPr>
        <w:pStyle w:val="Heading2"/>
      </w:pPr>
      <w:bookmarkStart w:id="22" w:name="_Toc129451393"/>
      <w:bookmarkStart w:id="23" w:name="_Toc129458214"/>
      <w:r>
        <w:t>5.1Funkcionalnosti administratora</w:t>
      </w:r>
      <w:bookmarkEnd w:id="22"/>
      <w:bookmarkEnd w:id="23"/>
      <w:r>
        <w:t xml:space="preserve"> </w:t>
      </w:r>
    </w:p>
    <w:p w14:paraId="1323C221" w14:textId="77777777" w:rsidR="00995AE8" w:rsidRDefault="0001012B" w:rsidP="00B7441D">
      <w:pPr>
        <w:pStyle w:val="Heading3"/>
        <w:ind w:left="745"/>
      </w:pPr>
      <w:bookmarkStart w:id="24" w:name="_Toc129458215"/>
      <w:r>
        <w:t>5.1.1</w:t>
      </w:r>
      <w:r w:rsidR="00E22430">
        <w:t xml:space="preserve"> </w:t>
      </w:r>
      <w:r>
        <w:t>Odobravanje registracije korisnika</w:t>
      </w:r>
      <w:bookmarkEnd w:id="24"/>
      <w:r>
        <w:t xml:space="preserve"> </w:t>
      </w:r>
    </w:p>
    <w:p w14:paraId="5DDB2D2D" w14:textId="77777777" w:rsidR="00995AE8" w:rsidRDefault="0001012B">
      <w:pPr>
        <w:spacing w:after="0"/>
        <w:ind w:left="15"/>
      </w:pPr>
      <w:r>
        <w:t xml:space="preserve"> </w:t>
      </w:r>
    </w:p>
    <w:p w14:paraId="3C60F23C" w14:textId="77777777" w:rsidR="00995AE8" w:rsidRDefault="0001012B" w:rsidP="00F26224">
      <w:pPr>
        <w:spacing w:after="1" w:line="258" w:lineRule="auto"/>
        <w:ind w:left="851" w:firstLine="567"/>
      </w:pPr>
      <w:r>
        <w:t xml:space="preserve">Nakon obavljanja registracije gosta, bilo kog tip korisnika (klijenta ili privatnika), potrebno je da gost </w:t>
      </w:r>
      <w:r w:rsidRPr="006A58D4">
        <w:rPr>
          <w:lang w:val="sr-Latn-RS"/>
        </w:rPr>
        <w:t>prvo</w:t>
      </w:r>
      <w:r>
        <w:t xml:space="preserve"> dobije dozvolu za kreiranje naloga od strane administrator,pa tek onda može da se uloguje na  kreirani nalog.</w:t>
      </w:r>
      <w:r w:rsidR="00F26224">
        <w:t xml:space="preserve"> </w:t>
      </w:r>
      <w:r>
        <w:t>Gosti potvrdu svoga naloga dobijaju putem mejla,koji su uneli pri registraciji.</w:t>
      </w:r>
      <w:r w:rsidR="00F26224">
        <w:t xml:space="preserve"> </w:t>
      </w:r>
      <w:r>
        <w:t xml:space="preserve">Kada se  uloguju na svoj nalog,mogu da obavljaju funkcionalnosti privatnika ili klijenta,u zavisnosti od izbora  tipa korisnika pri registraciji.Administrator prilikom logovanja na svoj nalog može pristupiti  informacijama o nalozima koji čekaju na potvrdu kreiranja, i može da dozvoli ili odbije njihovo  kreiranje. </w:t>
      </w:r>
    </w:p>
    <w:p w14:paraId="6E39CE4C" w14:textId="77777777" w:rsidR="00995AE8" w:rsidRDefault="0001012B">
      <w:pPr>
        <w:spacing w:after="0"/>
        <w:ind w:left="15"/>
      </w:pPr>
      <w:r>
        <w:t xml:space="preserve"> </w:t>
      </w:r>
    </w:p>
    <w:p w14:paraId="3AAC2608" w14:textId="77777777" w:rsidR="00995AE8" w:rsidRDefault="0001012B" w:rsidP="00B7441D">
      <w:pPr>
        <w:pStyle w:val="Heading3"/>
        <w:ind w:firstLine="695"/>
      </w:pPr>
      <w:bookmarkStart w:id="25" w:name="_Toc129458216"/>
      <w:r>
        <w:t>5.1.2</w:t>
      </w:r>
      <w:r w:rsidR="006A60CA">
        <w:t xml:space="preserve"> </w:t>
      </w:r>
      <w:r>
        <w:t>Uklanjanje naloga</w:t>
      </w:r>
      <w:bookmarkEnd w:id="25"/>
      <w:r>
        <w:t xml:space="preserve"> </w:t>
      </w:r>
    </w:p>
    <w:p w14:paraId="793BD473" w14:textId="77777777" w:rsidR="00995AE8" w:rsidRDefault="0001012B" w:rsidP="00B7441D">
      <w:pPr>
        <w:pStyle w:val="Heading4"/>
      </w:pPr>
      <w:r>
        <w:t xml:space="preserve"> </w:t>
      </w:r>
    </w:p>
    <w:p w14:paraId="07522DED" w14:textId="77777777" w:rsidR="00995AE8" w:rsidRPr="00E22430" w:rsidRDefault="00B7441D" w:rsidP="00B7441D">
      <w:pPr>
        <w:pStyle w:val="Heading4"/>
        <w:ind w:left="720"/>
        <w:rPr>
          <w:rStyle w:val="Heading4Char"/>
        </w:rPr>
      </w:pPr>
      <w:r>
        <w:t xml:space="preserve">     </w:t>
      </w:r>
      <w:bookmarkStart w:id="26" w:name="_Toc129458217"/>
      <w:r w:rsidR="006A60CA">
        <w:t xml:space="preserve">5.1.2.1 </w:t>
      </w:r>
      <w:r w:rsidR="0001012B">
        <w:t>Korisnik želi da ukloni nalog</w:t>
      </w:r>
      <w:bookmarkEnd w:id="26"/>
      <w:r w:rsidR="0001012B">
        <w:t xml:space="preserve"> </w:t>
      </w:r>
    </w:p>
    <w:p w14:paraId="76B89105" w14:textId="77777777" w:rsidR="00995AE8" w:rsidRDefault="0001012B">
      <w:pPr>
        <w:spacing w:after="0"/>
        <w:ind w:left="15"/>
      </w:pPr>
      <w:r>
        <w:t xml:space="preserve"> </w:t>
      </w:r>
    </w:p>
    <w:p w14:paraId="21A0684D" w14:textId="77777777" w:rsidR="00995AE8" w:rsidRDefault="0001012B" w:rsidP="00F26224">
      <w:pPr>
        <w:spacing w:after="1" w:line="258" w:lineRule="auto"/>
        <w:ind w:left="851" w:right="1193" w:firstLine="567"/>
      </w:pPr>
      <w:r>
        <w:t>Kao i prilikom kreiranja naloga,korisnik bilo kog tipa može poslati zahtev za brisanje svoga  naloga.Takav nalog neće biti uklonjen sve dok administrator ne odobri nje</w:t>
      </w:r>
      <w:r w:rsidR="00F26224">
        <w:t xml:space="preserve">govo </w:t>
      </w:r>
      <w:r>
        <w:t xml:space="preserve">uklanjanje.Administrator,opet,prilikom logovanja ima mogućnost da pristupi informacijama o  nalozima,koji čekaju na dozvolu da budu uklonjeni,pri čemu moze da odobri ili odbije uklanjanje  naloga. </w:t>
      </w:r>
    </w:p>
    <w:p w14:paraId="21CE12A3" w14:textId="77777777" w:rsidR="00995AE8" w:rsidRDefault="0001012B">
      <w:pPr>
        <w:spacing w:after="0"/>
        <w:ind w:left="15"/>
      </w:pPr>
      <w:r>
        <w:t xml:space="preserve"> </w:t>
      </w:r>
    </w:p>
    <w:p w14:paraId="79ADC7AF" w14:textId="77777777" w:rsidR="00995AE8" w:rsidRDefault="00B7441D" w:rsidP="00B7441D">
      <w:pPr>
        <w:pStyle w:val="Heading4"/>
        <w:ind w:left="720"/>
      </w:pPr>
      <w:r>
        <w:t xml:space="preserve">    </w:t>
      </w:r>
      <w:bookmarkStart w:id="27" w:name="_Toc129458218"/>
      <w:r w:rsidR="006A60CA">
        <w:t xml:space="preserve">5.1.2.1 </w:t>
      </w:r>
      <w:r w:rsidR="0001012B">
        <w:t>Uklanjanje naloga radi kršenja pravila korišćenja</w:t>
      </w:r>
      <w:bookmarkEnd w:id="27"/>
      <w:r w:rsidR="0001012B">
        <w:t xml:space="preserve">  </w:t>
      </w:r>
    </w:p>
    <w:p w14:paraId="1AD287ED" w14:textId="77777777" w:rsidR="00995AE8" w:rsidRDefault="0001012B">
      <w:pPr>
        <w:spacing w:after="0"/>
        <w:ind w:left="15"/>
      </w:pPr>
      <w:r>
        <w:t xml:space="preserve"> </w:t>
      </w:r>
    </w:p>
    <w:p w14:paraId="19B5529C" w14:textId="77777777" w:rsidR="00995AE8" w:rsidRDefault="0001012B" w:rsidP="00F26224">
      <w:pPr>
        <w:spacing w:after="1" w:line="258" w:lineRule="auto"/>
        <w:ind w:left="851" w:firstLine="567"/>
      </w:pPr>
      <w:r>
        <w:t xml:space="preserve">S druge strane,administrator može,na osnovu određenog broja report-ova(prijava radi nepoželjnog sadržaja,lažnog predstavljanja…) ,da donese odluku o uklanjanju nekog naloga iz sistema.Upozorenje će biti poslato ukoliko je broj reportova maksimalan, a nalog će biti uklonjen prilikom sledećeg reporta.Administrator može pristupiti informacijama o broju report-ova za svaki nalog,i slati upozorenja na mejl adresu ili poruku o brisanju naloga,nakon čega isti uklanja iz sistema. </w:t>
      </w:r>
    </w:p>
    <w:p w14:paraId="5C2EF766" w14:textId="77777777" w:rsidR="00995AE8" w:rsidRDefault="0001012B">
      <w:pPr>
        <w:spacing w:after="0"/>
        <w:ind w:left="15"/>
      </w:pPr>
      <w:r>
        <w:t xml:space="preserve"> </w:t>
      </w:r>
    </w:p>
    <w:p w14:paraId="10D5DDE6" w14:textId="77777777" w:rsidR="00442284" w:rsidRDefault="0001012B" w:rsidP="00442284">
      <w:pPr>
        <w:pStyle w:val="Heading3"/>
        <w:ind w:firstLine="695"/>
      </w:pPr>
      <w:bookmarkStart w:id="28" w:name="_Toc129458219"/>
      <w:r>
        <w:t>5.1.3 Dodavanja mesta</w:t>
      </w:r>
      <w:bookmarkEnd w:id="28"/>
      <w:r>
        <w:t xml:space="preserve"> </w:t>
      </w:r>
    </w:p>
    <w:p w14:paraId="77AE6BDC" w14:textId="77777777" w:rsidR="00995AE8" w:rsidRPr="00442284" w:rsidRDefault="0001012B" w:rsidP="00F26224">
      <w:pPr>
        <w:pStyle w:val="Heading3"/>
        <w:ind w:left="720" w:firstLine="720"/>
        <w:rPr>
          <w:b w:val="0"/>
          <w:color w:val="auto"/>
          <w:sz w:val="22"/>
        </w:rPr>
      </w:pPr>
      <w:bookmarkStart w:id="29" w:name="_Toc129458220"/>
      <w:r w:rsidRPr="00442284">
        <w:rPr>
          <w:b w:val="0"/>
          <w:color w:val="auto"/>
          <w:sz w:val="22"/>
        </w:rPr>
        <w:t>Privatnici mogu kreirati ponude za putovanja samo između mesta koja već postoje u sistemu,a jedini koji može dodati novo mesto jeste administrator.</w:t>
      </w:r>
      <w:bookmarkEnd w:id="29"/>
      <w:r w:rsidRPr="00442284">
        <w:rPr>
          <w:b w:val="0"/>
          <w:color w:val="auto"/>
          <w:sz w:val="22"/>
        </w:rPr>
        <w:t xml:space="preserve"> </w:t>
      </w:r>
    </w:p>
    <w:p w14:paraId="796CD6AC" w14:textId="77777777" w:rsidR="00442284" w:rsidRDefault="00442284" w:rsidP="00442284">
      <w:pPr>
        <w:pStyle w:val="Heading3"/>
        <w:ind w:firstLine="695"/>
      </w:pPr>
    </w:p>
    <w:p w14:paraId="5F747925" w14:textId="77777777" w:rsidR="00995AE8" w:rsidRDefault="00995AE8">
      <w:pPr>
        <w:ind w:left="15"/>
      </w:pPr>
    </w:p>
    <w:p w14:paraId="1258799B" w14:textId="77777777" w:rsidR="00995AE8" w:rsidRPr="00E22430" w:rsidRDefault="0001012B" w:rsidP="00B7441D">
      <w:pPr>
        <w:pStyle w:val="Heading2"/>
      </w:pPr>
      <w:bookmarkStart w:id="30" w:name="_Toc129451394"/>
      <w:bookmarkStart w:id="31" w:name="_Toc129458221"/>
      <w:r w:rsidRPr="00E22430">
        <w:t>5.2 Funkcionalnosti klijent i gosta</w:t>
      </w:r>
      <w:bookmarkEnd w:id="30"/>
      <w:bookmarkEnd w:id="31"/>
      <w:r w:rsidRPr="00E22430">
        <w:t xml:space="preserve"> </w:t>
      </w:r>
    </w:p>
    <w:p w14:paraId="673DD7C5" w14:textId="77777777" w:rsidR="00995AE8" w:rsidRDefault="0001012B" w:rsidP="00442284">
      <w:pPr>
        <w:spacing w:after="3"/>
        <w:ind w:left="851" w:firstLine="567"/>
      </w:pPr>
      <w:r>
        <w:t xml:space="preserve">U ovom delu se definišu </w:t>
      </w:r>
      <w:r w:rsidR="00F26224">
        <w:t>funkcionalnosti koje su predviđ</w:t>
      </w:r>
      <w:r>
        <w:t xml:space="preserve">ene za klijenta kao i gosta. Klijent ima mogućnost izbora svih </w:t>
      </w:r>
      <w:r w:rsidR="00F26224">
        <w:t>funkcionalnosti gosta, ali takođ</w:t>
      </w:r>
      <w:r>
        <w:t xml:space="preserve">e, nekih dodatnih koje su predvidjene samo za njegovu upotrebu.  </w:t>
      </w:r>
    </w:p>
    <w:p w14:paraId="4A8B7DB4" w14:textId="77777777" w:rsidR="00995AE8" w:rsidRDefault="0001012B">
      <w:pPr>
        <w:spacing w:after="14"/>
        <w:ind w:left="15"/>
      </w:pPr>
      <w:r>
        <w:t xml:space="preserve"> </w:t>
      </w:r>
    </w:p>
    <w:p w14:paraId="646233C3" w14:textId="77777777" w:rsidR="00995AE8" w:rsidRDefault="006A60CA" w:rsidP="00B7441D">
      <w:pPr>
        <w:pStyle w:val="Heading3"/>
        <w:ind w:firstLine="695"/>
      </w:pPr>
      <w:bookmarkStart w:id="32" w:name="_Toc129458222"/>
      <w:r>
        <w:t xml:space="preserve">5.2.1 </w:t>
      </w:r>
      <w:r w:rsidR="0001012B">
        <w:t>Pretraga</w:t>
      </w:r>
      <w:bookmarkEnd w:id="32"/>
      <w:r w:rsidR="0001012B">
        <w:t xml:space="preserve"> </w:t>
      </w:r>
    </w:p>
    <w:p w14:paraId="2668A3B9" w14:textId="77777777" w:rsidR="00995AE8" w:rsidRDefault="0001012B" w:rsidP="00F26224">
      <w:pPr>
        <w:spacing w:after="3"/>
        <w:ind w:left="851" w:firstLine="567"/>
      </w:pPr>
      <w:r>
        <w:t>Pretraga daje mogućnost klijentu i gostu, da istraži ponude prevoza u skaldu sa njegovim željama. Ona obuhvata mogućnost izbora mesta odredišta i polazišta, tip prevoznog sredstva (auto , autobus, brod), opseg konačne cene, broj putnka, datum i vreme polaska.  Klijent ima dodatn</w:t>
      </w:r>
      <w:r w:rsidR="00F26224">
        <w:t>u informaciju o statusu koji mož</w:t>
      </w:r>
      <w:r>
        <w:t xml:space="preserve">e biti gold, silver, bronze. Inicijalna vrednost je bronze status. Promena statusa zavisi od količine novca koje je klijent potrošio prilikom svih njhovih putovanja.  </w:t>
      </w:r>
    </w:p>
    <w:p w14:paraId="175DA88E" w14:textId="77777777" w:rsidR="00995AE8" w:rsidRDefault="0001012B">
      <w:pPr>
        <w:spacing w:after="0"/>
        <w:ind w:left="15"/>
      </w:pPr>
      <w:r>
        <w:lastRenderedPageBreak/>
        <w:t xml:space="preserve"> </w:t>
      </w:r>
    </w:p>
    <w:p w14:paraId="7F1819D6" w14:textId="77777777" w:rsidR="00995AE8" w:rsidRDefault="0001012B" w:rsidP="00B7441D">
      <w:pPr>
        <w:pStyle w:val="Heading3"/>
        <w:ind w:firstLine="695"/>
      </w:pPr>
      <w:bookmarkStart w:id="33" w:name="_Toc129458223"/>
      <w:r>
        <w:t xml:space="preserve">5.2.2 </w:t>
      </w:r>
      <w:r>
        <w:tab/>
        <w:t>Rezervacija</w:t>
      </w:r>
      <w:bookmarkEnd w:id="33"/>
      <w:r>
        <w:t xml:space="preserve"> </w:t>
      </w:r>
    </w:p>
    <w:p w14:paraId="5AA4272B" w14:textId="77777777" w:rsidR="00995AE8" w:rsidRDefault="0001012B" w:rsidP="00442284">
      <w:pPr>
        <w:spacing w:after="3"/>
        <w:ind w:left="851" w:firstLine="567"/>
      </w:pPr>
      <w:r>
        <w:t>Rezervacijom klijent ima mogućnost da sačuva (rezer</w:t>
      </w:r>
      <w:r w:rsidR="00F26224">
        <w:t>više) izabranu ponudu, tj. moguć</w:t>
      </w:r>
      <w:r>
        <w:t xml:space="preserve">nost da odgodi plaćanje, sve do otkaznog roka koje je unapred definisao privatnik (vlasnik  prevozne ponude).  </w:t>
      </w:r>
    </w:p>
    <w:p w14:paraId="667F8332" w14:textId="77777777" w:rsidR="00995AE8" w:rsidRDefault="0001012B">
      <w:pPr>
        <w:spacing w:after="14"/>
        <w:ind w:left="15"/>
      </w:pPr>
      <w:r>
        <w:t xml:space="preserve"> </w:t>
      </w:r>
    </w:p>
    <w:p w14:paraId="44D9088E" w14:textId="77777777" w:rsidR="00995AE8" w:rsidRDefault="0001012B" w:rsidP="00B7441D">
      <w:pPr>
        <w:pStyle w:val="Heading3"/>
        <w:ind w:firstLine="695"/>
      </w:pPr>
      <w:bookmarkStart w:id="34" w:name="_Toc129458224"/>
      <w:r>
        <w:t xml:space="preserve">5.2.3 </w:t>
      </w:r>
      <w:r>
        <w:tab/>
        <w:t>Kupovina karte ( Placanje ponude)</w:t>
      </w:r>
      <w:bookmarkEnd w:id="34"/>
      <w:r>
        <w:t xml:space="preserve"> </w:t>
      </w:r>
    </w:p>
    <w:p w14:paraId="5529FEEF" w14:textId="77777777" w:rsidR="00995AE8" w:rsidRDefault="00F26224" w:rsidP="00442284">
      <w:pPr>
        <w:spacing w:after="1" w:line="258" w:lineRule="auto"/>
        <w:ind w:left="851" w:firstLine="567"/>
      </w:pPr>
      <w:r>
        <w:t>Kada se klijent odluč</w:t>
      </w:r>
      <w:r w:rsidR="0001012B">
        <w:t>i da ostvari ponudu, tj. da plati putovanje (ukoliko je re</w:t>
      </w:r>
      <w:r>
        <w:t>zervisana ponuda, onda je takođ</w:t>
      </w:r>
      <w:r w:rsidR="0001012B">
        <w:t xml:space="preserve">e potvrdjuje). U ukupnu cenu se moze určunati popust ukoliko ga je korisnik ostvario.  Prilikom plaćanja, automacki se kreira transakcija.  </w:t>
      </w:r>
    </w:p>
    <w:p w14:paraId="4725FE60" w14:textId="77777777" w:rsidR="00995AE8" w:rsidRDefault="00442284" w:rsidP="00442284">
      <w:pPr>
        <w:spacing w:after="3"/>
      </w:pPr>
      <w:r>
        <w:t xml:space="preserve"> </w:t>
      </w:r>
      <w:r>
        <w:tab/>
        <w:t xml:space="preserve">   </w:t>
      </w:r>
      <w:r w:rsidR="00F26224">
        <w:t>Ukoliko dođ</w:t>
      </w:r>
      <w:r w:rsidR="0001012B">
        <w:t xml:space="preserve">e do otkaza putovanja, novac </w:t>
      </w:r>
      <w:r w:rsidR="00F26224">
        <w:t>ć</w:t>
      </w:r>
      <w:r w:rsidR="0001012B">
        <w:t xml:space="preserve">e biti vraćen klijentima koji su ovo putovanje uplatili. </w:t>
      </w:r>
    </w:p>
    <w:p w14:paraId="01CA2D7C" w14:textId="77777777" w:rsidR="00C66EB1" w:rsidRDefault="0001012B" w:rsidP="00B7441D">
      <w:pPr>
        <w:pStyle w:val="Heading3"/>
        <w:ind w:firstLine="695"/>
        <w:rPr>
          <w:ins w:id="35" w:author="user2" w:date="2023-06-06T22:19:00Z"/>
        </w:rPr>
      </w:pPr>
      <w:bookmarkStart w:id="36" w:name="_Toc129458225"/>
      <w:r>
        <w:t xml:space="preserve">5.2.4 </w:t>
      </w:r>
      <w:r>
        <w:tab/>
        <w:t>Ocena p</w:t>
      </w:r>
      <w:ins w:id="37" w:author="user2" w:date="2023-06-06T22:19:00Z">
        <w:r w:rsidR="004B02E5">
          <w:t>rivatnika</w:t>
        </w:r>
      </w:ins>
    </w:p>
    <w:p w14:paraId="179C83C4" w14:textId="5539A3AF" w:rsidR="00995AE8" w:rsidRPr="00C66EB1" w:rsidRDefault="00C66EB1" w:rsidP="00C66EB1">
      <w:pPr>
        <w:pStyle w:val="Heading3"/>
        <w:ind w:left="720" w:firstLine="720"/>
        <w:rPr>
          <w:b w:val="0"/>
          <w:color w:val="000000" w:themeColor="text1"/>
          <w:sz w:val="22"/>
          <w:rPrChange w:id="38" w:author="user2" w:date="2023-06-06T22:20:00Z">
            <w:rPr/>
          </w:rPrChange>
        </w:rPr>
        <w:pPrChange w:id="39" w:author="user2" w:date="2023-06-06T22:20:00Z">
          <w:pPr>
            <w:pStyle w:val="Heading3"/>
            <w:ind w:firstLine="695"/>
          </w:pPr>
        </w:pPrChange>
      </w:pPr>
      <w:ins w:id="40" w:author="user2" w:date="2023-06-06T22:19:00Z">
        <w:r>
          <w:rPr>
            <w:b w:val="0"/>
            <w:color w:val="000000" w:themeColor="text1"/>
            <w:sz w:val="22"/>
            <w:rPrChange w:id="41" w:author="user2" w:date="2023-06-06T22:20:00Z">
              <w:rPr>
                <w:b w:val="0"/>
                <w:color w:val="000000" w:themeColor="text1"/>
                <w:sz w:val="22"/>
              </w:rPr>
            </w:rPrChange>
          </w:rPr>
          <w:t>Klijent ima mogu</w:t>
        </w:r>
      </w:ins>
      <w:ins w:id="42" w:author="user2" w:date="2023-06-06T22:20:00Z">
        <w:r>
          <w:rPr>
            <w:b w:val="0"/>
            <w:color w:val="000000" w:themeColor="text1"/>
            <w:sz w:val="22"/>
            <w:lang w:val="sr-Latn-RS"/>
          </w:rPr>
          <w:t>ć</w:t>
        </w:r>
      </w:ins>
      <w:ins w:id="43" w:author="user2" w:date="2023-06-06T22:19:00Z">
        <w:r w:rsidRPr="00C66EB1">
          <w:rPr>
            <w:b w:val="0"/>
            <w:color w:val="000000" w:themeColor="text1"/>
            <w:sz w:val="22"/>
            <w:rPrChange w:id="44" w:author="user2" w:date="2023-06-06T22:20:00Z">
              <w:rPr/>
            </w:rPrChange>
          </w:rPr>
          <w:t>nost da oceni bilo kog privatnika (forma za recenziju). Takođe, moguće je ostaviti komentar koji opisuje p</w:t>
        </w:r>
        <w:r>
          <w:rPr>
            <w:b w:val="0"/>
            <w:color w:val="000000" w:themeColor="text1"/>
            <w:sz w:val="22"/>
            <w:rPrChange w:id="45" w:author="user2" w:date="2023-06-06T22:20:00Z">
              <w:rPr>
                <w:b w:val="0"/>
                <w:color w:val="000000" w:themeColor="text1"/>
                <w:sz w:val="22"/>
              </w:rPr>
            </w:rPrChange>
          </w:rPr>
          <w:t>rivatnika i na taj način pružiti</w:t>
        </w:r>
        <w:r w:rsidRPr="00C66EB1">
          <w:rPr>
            <w:b w:val="0"/>
            <w:color w:val="000000" w:themeColor="text1"/>
            <w:sz w:val="22"/>
            <w:rPrChange w:id="46" w:author="user2" w:date="2023-06-06T22:20:00Z">
              <w:rPr/>
            </w:rPrChange>
          </w:rPr>
          <w:t xml:space="preserve"> bolji uvid u profesionalnost privatnika. </w:t>
        </w:r>
      </w:ins>
      <w:del w:id="47" w:author="user2" w:date="2023-06-06T22:19:00Z">
        <w:r w:rsidR="0001012B" w:rsidRPr="00C66EB1" w:rsidDel="004B02E5">
          <w:rPr>
            <w:b w:val="0"/>
            <w:color w:val="000000" w:themeColor="text1"/>
            <w:sz w:val="22"/>
            <w:rPrChange w:id="48" w:author="user2" w:date="2023-06-06T22:20:00Z">
              <w:rPr/>
            </w:rPrChange>
          </w:rPr>
          <w:delText>utovanja</w:delText>
        </w:r>
        <w:bookmarkEnd w:id="36"/>
        <w:r w:rsidR="0001012B" w:rsidRPr="00C66EB1" w:rsidDel="004B02E5">
          <w:rPr>
            <w:b w:val="0"/>
            <w:color w:val="000000" w:themeColor="text1"/>
            <w:sz w:val="22"/>
            <w:rPrChange w:id="49" w:author="user2" w:date="2023-06-06T22:20:00Z">
              <w:rPr/>
            </w:rPrChange>
          </w:rPr>
          <w:delText xml:space="preserve"> </w:delText>
        </w:r>
      </w:del>
    </w:p>
    <w:p w14:paraId="6A77B657" w14:textId="1B26F6A7" w:rsidR="00995AE8" w:rsidDel="00C66EB1" w:rsidRDefault="0001012B" w:rsidP="00442284">
      <w:pPr>
        <w:spacing w:after="3"/>
        <w:ind w:left="851" w:firstLine="567"/>
        <w:rPr>
          <w:del w:id="50" w:author="user2" w:date="2023-06-06T22:19:00Z"/>
        </w:rPr>
      </w:pPr>
      <w:del w:id="51" w:author="user2" w:date="2023-06-06T22:19:00Z">
        <w:r w:rsidDel="00C66EB1">
          <w:delText>Ukoliko je putovanje ostvareno, klijenti imaju mogućnost ocene putova</w:delText>
        </w:r>
        <w:r w:rsidR="00F26224" w:rsidDel="00C66EB1">
          <w:delText>nja (forma za recenziju). Takođ</w:delText>
        </w:r>
        <w:r w:rsidDel="00C66EB1">
          <w:delText>e, moguće je ostaviti komentar koji opisuje privatnika (vlasnika) ponud</w:delText>
        </w:r>
        <w:r w:rsidR="00F26224" w:rsidDel="00C66EB1">
          <w:delText>e i na taj nač</w:delText>
        </w:r>
        <w:r w:rsidDel="00C66EB1">
          <w:delText xml:space="preserve">in pružite bolji uvid u profesionalnost privatnika. Link za formu se šalje putem e-maila. </w:delText>
        </w:r>
      </w:del>
    </w:p>
    <w:p w14:paraId="0D9B1408" w14:textId="77777777" w:rsidR="00995AE8" w:rsidRDefault="0001012B" w:rsidP="00B7441D">
      <w:pPr>
        <w:pStyle w:val="Heading3"/>
        <w:ind w:firstLine="695"/>
      </w:pPr>
      <w:bookmarkStart w:id="52" w:name="_Toc129458226"/>
      <w:r>
        <w:t xml:space="preserve">5.2.5 </w:t>
      </w:r>
      <w:r>
        <w:tab/>
        <w:t>Specijalne ponude</w:t>
      </w:r>
      <w:bookmarkEnd w:id="52"/>
      <w:r>
        <w:t xml:space="preserve"> </w:t>
      </w:r>
    </w:p>
    <w:p w14:paraId="115C2404" w14:textId="77777777" w:rsidR="00995AE8" w:rsidRDefault="00B7441D" w:rsidP="00B7441D">
      <w:pPr>
        <w:pStyle w:val="Heading4"/>
        <w:ind w:left="720"/>
      </w:pPr>
      <w:r>
        <w:t xml:space="preserve">    </w:t>
      </w:r>
      <w:bookmarkStart w:id="53" w:name="_Toc129458227"/>
      <w:r w:rsidR="00F26224">
        <w:t>5.2.5.1 Zatrazi van</w:t>
      </w:r>
      <w:r w:rsidR="0001012B">
        <w:t>rednu voznju</w:t>
      </w:r>
      <w:bookmarkEnd w:id="53"/>
      <w:r w:rsidR="0001012B">
        <w:t xml:space="preserve"> </w:t>
      </w:r>
    </w:p>
    <w:p w14:paraId="16DE6E45" w14:textId="77777777" w:rsidR="00995AE8" w:rsidRDefault="00F26224" w:rsidP="00442284">
      <w:pPr>
        <w:spacing w:after="3"/>
        <w:ind w:left="851" w:firstLine="567"/>
      </w:pPr>
      <w:r>
        <w:t>Ukoliko korisnik ne može da pronađ</w:t>
      </w:r>
      <w:r w:rsidR="0001012B">
        <w:t>e ponudu koja mu od</w:t>
      </w:r>
      <w:r>
        <w:t>govora, moguće je zatraziti van</w:t>
      </w:r>
      <w:r w:rsidR="0001012B">
        <w:t xml:space="preserve">rednu </w:t>
      </w:r>
      <w:r>
        <w:t>voznju. Prilikom ovog zahteva, š</w:t>
      </w:r>
      <w:r w:rsidR="0001012B">
        <w:t>alje se informacija sv</w:t>
      </w:r>
      <w:r>
        <w:t>im privatnicima i onda oni odlučuju da li ć</w:t>
      </w:r>
      <w:r w:rsidR="0001012B">
        <w:t>e napraviti novu ponudu i ukoliko to odluče, oni  šalju ponudu klijentu, pri čemu se komunikacija isključvo vrši preko inbox-a. Teče tako sto privatnik po</w:t>
      </w:r>
      <w:r>
        <w:t>šalje van</w:t>
      </w:r>
      <w:r w:rsidR="0001012B">
        <w:t xml:space="preserve">rednu ponudu i klijent ima mogućnost da je potvrdi ili odbije. </w:t>
      </w:r>
    </w:p>
    <w:p w14:paraId="6E39051C" w14:textId="77777777" w:rsidR="00995AE8" w:rsidRDefault="00B7441D" w:rsidP="00B7441D">
      <w:pPr>
        <w:pStyle w:val="Heading4"/>
        <w:ind w:left="720"/>
      </w:pPr>
      <w:r>
        <w:t xml:space="preserve">   </w:t>
      </w:r>
      <w:bookmarkStart w:id="54" w:name="_Toc129458228"/>
      <w:r w:rsidR="0001012B">
        <w:t>5.2.5.2 Tocak srece</w:t>
      </w:r>
      <w:bookmarkEnd w:id="54"/>
      <w:r w:rsidR="0001012B">
        <w:t xml:space="preserve"> </w:t>
      </w:r>
    </w:p>
    <w:p w14:paraId="1C85FE48" w14:textId="77777777" w:rsidR="00995AE8" w:rsidRDefault="0001012B" w:rsidP="00442284">
      <w:pPr>
        <w:spacing w:after="3"/>
        <w:ind w:left="851" w:firstLine="567"/>
      </w:pPr>
      <w:r>
        <w:t xml:space="preserve">Klijenti dobijaju jedan spin mesečno koji mogu ostvariti vredne nagrade kao sto su vaučeri i popusti. </w:t>
      </w:r>
    </w:p>
    <w:p w14:paraId="5B78D46A" w14:textId="77777777" w:rsidR="00995AE8" w:rsidRDefault="0001012B" w:rsidP="00B7441D">
      <w:pPr>
        <w:pStyle w:val="Heading3"/>
        <w:ind w:firstLine="695"/>
      </w:pPr>
      <w:bookmarkStart w:id="55" w:name="_Toc129458229"/>
      <w:r>
        <w:t xml:space="preserve">5.2.6 </w:t>
      </w:r>
      <w:r>
        <w:tab/>
        <w:t>Report</w:t>
      </w:r>
      <w:bookmarkEnd w:id="55"/>
      <w:r>
        <w:t xml:space="preserve"> </w:t>
      </w:r>
    </w:p>
    <w:p w14:paraId="4579D28E" w14:textId="77777777" w:rsidR="00995AE8" w:rsidRDefault="0001012B" w:rsidP="00442284">
      <w:pPr>
        <w:ind w:left="851" w:firstLine="567"/>
      </w:pPr>
      <w:r>
        <w:t xml:space="preserve">Klijenti mogu da prijave privatnika zbog kršenja pravila korištenja, pa kasnije može uslediti gašenjem naloga privatnika. </w:t>
      </w:r>
    </w:p>
    <w:p w14:paraId="6D8F6893" w14:textId="77777777" w:rsidR="00995AE8" w:rsidRDefault="0001012B">
      <w:pPr>
        <w:ind w:left="15"/>
      </w:pPr>
      <w:r>
        <w:t xml:space="preserve"> </w:t>
      </w:r>
    </w:p>
    <w:p w14:paraId="31ABCB2F" w14:textId="77777777" w:rsidR="00995AE8" w:rsidRDefault="0001012B" w:rsidP="00E22430">
      <w:pPr>
        <w:pStyle w:val="Heading2"/>
      </w:pPr>
      <w:bookmarkStart w:id="56" w:name="_Toc129451395"/>
      <w:bookmarkStart w:id="57" w:name="_Toc129458230"/>
      <w:r>
        <w:t>5.3 Funkcionalnosti privatnika</w:t>
      </w:r>
      <w:bookmarkEnd w:id="56"/>
      <w:bookmarkEnd w:id="57"/>
      <w:r>
        <w:t xml:space="preserve"> </w:t>
      </w:r>
    </w:p>
    <w:p w14:paraId="269EA69D" w14:textId="77777777" w:rsidR="00995AE8" w:rsidRDefault="0001012B">
      <w:pPr>
        <w:spacing w:after="161"/>
        <w:ind w:left="15"/>
      </w:pPr>
      <w:r>
        <w:rPr>
          <w:b/>
        </w:rPr>
        <w:t xml:space="preserve"> </w:t>
      </w:r>
    </w:p>
    <w:p w14:paraId="2F6A9506" w14:textId="77777777" w:rsidR="00995AE8" w:rsidRDefault="0001012B" w:rsidP="00B7441D">
      <w:pPr>
        <w:pStyle w:val="Heading3"/>
        <w:ind w:firstLine="695"/>
      </w:pPr>
      <w:bookmarkStart w:id="58" w:name="_Toc129458231"/>
      <w:r>
        <w:t>5.3.1Postavljanje ponuda</w:t>
      </w:r>
      <w:bookmarkEnd w:id="58"/>
      <w:r>
        <w:t xml:space="preserve"> </w:t>
      </w:r>
    </w:p>
    <w:p w14:paraId="26E3E5AB" w14:textId="77777777" w:rsidR="00995AE8" w:rsidRDefault="0001012B" w:rsidP="00442284">
      <w:pPr>
        <w:spacing w:after="1" w:line="258" w:lineRule="auto"/>
        <w:ind w:left="675" w:hanging="10"/>
      </w:pPr>
      <w:r>
        <w:t xml:space="preserve">Privatnik moze da postavlja ponude o prevozu,gde podesava sledece parametre: </w:t>
      </w:r>
    </w:p>
    <w:p w14:paraId="0FEE8679" w14:textId="77777777" w:rsidR="00995AE8" w:rsidRDefault="00F26224" w:rsidP="00442284">
      <w:pPr>
        <w:numPr>
          <w:ilvl w:val="0"/>
          <w:numId w:val="3"/>
        </w:numPr>
        <w:spacing w:after="3"/>
        <w:ind w:left="825" w:hanging="160"/>
      </w:pPr>
      <w:r>
        <w:t>Poč</w:t>
      </w:r>
      <w:r w:rsidR="0001012B">
        <w:t xml:space="preserve">etno i krajnje mesto </w:t>
      </w:r>
    </w:p>
    <w:p w14:paraId="4CA99005" w14:textId="77777777" w:rsidR="00995AE8" w:rsidRDefault="0001012B" w:rsidP="00442284">
      <w:pPr>
        <w:numPr>
          <w:ilvl w:val="0"/>
          <w:numId w:val="3"/>
        </w:numPr>
        <w:spacing w:after="3"/>
        <w:ind w:left="825" w:hanging="160"/>
      </w:pPr>
      <w:r>
        <w:t xml:space="preserve">Cenu </w:t>
      </w:r>
    </w:p>
    <w:p w14:paraId="2006F546" w14:textId="77777777" w:rsidR="00995AE8" w:rsidRDefault="0001012B" w:rsidP="00442284">
      <w:pPr>
        <w:numPr>
          <w:ilvl w:val="0"/>
          <w:numId w:val="3"/>
        </w:numPr>
        <w:spacing w:after="3"/>
        <w:ind w:left="825" w:hanging="160"/>
      </w:pPr>
      <w:r>
        <w:t xml:space="preserve">Datum i vreme polaska i dolaska </w:t>
      </w:r>
    </w:p>
    <w:p w14:paraId="45FC2FA8" w14:textId="77777777" w:rsidR="00995AE8" w:rsidRDefault="0001012B" w:rsidP="00442284">
      <w:pPr>
        <w:numPr>
          <w:ilvl w:val="0"/>
          <w:numId w:val="3"/>
        </w:numPr>
        <w:spacing w:after="3"/>
        <w:ind w:left="825" w:hanging="160"/>
      </w:pPr>
      <w:r>
        <w:t xml:space="preserve">Kojim prevoznim sredstvom se putuje </w:t>
      </w:r>
    </w:p>
    <w:p w14:paraId="76BD26D4" w14:textId="77777777" w:rsidR="00995AE8" w:rsidRDefault="00F26224" w:rsidP="00442284">
      <w:pPr>
        <w:numPr>
          <w:ilvl w:val="0"/>
          <w:numId w:val="3"/>
        </w:numPr>
        <w:spacing w:after="3"/>
        <w:ind w:left="825" w:hanging="160"/>
      </w:pPr>
      <w:r>
        <w:t>Koliko klijenata mož</w:t>
      </w:r>
      <w:r w:rsidR="0001012B">
        <w:t xml:space="preserve">e rezervisati putovanje </w:t>
      </w:r>
    </w:p>
    <w:p w14:paraId="51879B4F" w14:textId="77777777" w:rsidR="00995AE8" w:rsidRDefault="0001012B" w:rsidP="00442284">
      <w:pPr>
        <w:numPr>
          <w:ilvl w:val="0"/>
          <w:numId w:val="3"/>
        </w:numPr>
        <w:spacing w:after="3"/>
        <w:ind w:left="825" w:hanging="160"/>
      </w:pPr>
      <w:r>
        <w:t xml:space="preserve">Rok za otkazivanje rezervacije  </w:t>
      </w:r>
    </w:p>
    <w:p w14:paraId="5A5E0F1F" w14:textId="77777777" w:rsidR="00995AE8" w:rsidRDefault="0001012B" w:rsidP="00442284">
      <w:pPr>
        <w:numPr>
          <w:ilvl w:val="0"/>
          <w:numId w:val="3"/>
        </w:numPr>
        <w:spacing w:after="3"/>
        <w:ind w:left="825" w:hanging="160"/>
      </w:pPr>
      <w:r>
        <w:t xml:space="preserve">Eventualno,postavljanje popusta,ako postoji. </w:t>
      </w:r>
    </w:p>
    <w:p w14:paraId="657707E7" w14:textId="77777777" w:rsidR="00995AE8" w:rsidRDefault="0001012B" w:rsidP="00F26224">
      <w:pPr>
        <w:spacing w:after="161" w:line="258" w:lineRule="auto"/>
        <w:ind w:left="720" w:right="1246"/>
      </w:pPr>
      <w:r>
        <w:t>Ponude su vidljive klijentima i gostima sajta,koji ih mogu pretr</w:t>
      </w:r>
      <w:r w:rsidR="00F26224">
        <w:t>aživarti razlč</w:t>
      </w:r>
      <w:r>
        <w:t xml:space="preserve">itim parametrima.Klijenti  ih dodatno mogu rezervisati. </w:t>
      </w:r>
    </w:p>
    <w:p w14:paraId="22771B7C" w14:textId="77777777" w:rsidR="00995AE8" w:rsidRDefault="0001012B">
      <w:pPr>
        <w:spacing w:after="0"/>
        <w:ind w:left="15"/>
      </w:pPr>
      <w:r>
        <w:t xml:space="preserve"> </w:t>
      </w:r>
    </w:p>
    <w:p w14:paraId="4E663378" w14:textId="77777777" w:rsidR="00995AE8" w:rsidRDefault="00F26224" w:rsidP="00B7441D">
      <w:pPr>
        <w:pStyle w:val="Heading3"/>
        <w:ind w:firstLine="695"/>
      </w:pPr>
      <w:bookmarkStart w:id="59" w:name="_Toc129458232"/>
      <w:r>
        <w:t>5.3.2Až</w:t>
      </w:r>
      <w:r w:rsidR="0001012B">
        <w:t>uriranje ponuda</w:t>
      </w:r>
      <w:bookmarkEnd w:id="59"/>
      <w:r w:rsidR="0001012B">
        <w:t xml:space="preserve"> </w:t>
      </w:r>
    </w:p>
    <w:p w14:paraId="41D1711D" w14:textId="77777777" w:rsidR="00995AE8" w:rsidRDefault="0001012B" w:rsidP="00442284">
      <w:pPr>
        <w:spacing w:after="1" w:line="258" w:lineRule="auto"/>
        <w:ind w:left="675" w:hanging="10"/>
      </w:pPr>
      <w:r>
        <w:t>A</w:t>
      </w:r>
      <w:r w:rsidR="00F26224">
        <w:t>ko postoji potreba,privatnik može ažuriati parametre još</w:t>
      </w:r>
      <w:r>
        <w:t xml:space="preserve"> uv</w:t>
      </w:r>
      <w:r w:rsidR="00F26224">
        <w:t>ek aktivne ponude i to na sledeći nač</w:t>
      </w:r>
      <w:r>
        <w:t xml:space="preserve">in:  </w:t>
      </w:r>
    </w:p>
    <w:p w14:paraId="1AED3C4E" w14:textId="77777777" w:rsidR="00995AE8" w:rsidRDefault="0001012B" w:rsidP="00442284">
      <w:pPr>
        <w:numPr>
          <w:ilvl w:val="0"/>
          <w:numId w:val="4"/>
        </w:numPr>
        <w:spacing w:after="3"/>
        <w:ind w:left="825" w:right="1730" w:hanging="160"/>
      </w:pPr>
      <w:r>
        <w:t>Mesto i vr</w:t>
      </w:r>
      <w:r w:rsidR="00F26224">
        <w:t>eme polaska i dolaska se mogu až</w:t>
      </w:r>
      <w:r>
        <w:t xml:space="preserve">urirati samo uz uslov da nijedan klijent  nije rezervisao ponudu. </w:t>
      </w:r>
    </w:p>
    <w:p w14:paraId="1A2F3CDA" w14:textId="77777777" w:rsidR="00995AE8" w:rsidRDefault="0001012B" w:rsidP="00442284">
      <w:pPr>
        <w:numPr>
          <w:ilvl w:val="0"/>
          <w:numId w:val="4"/>
        </w:numPr>
        <w:spacing w:after="1" w:line="258" w:lineRule="auto"/>
        <w:ind w:left="825" w:right="1730" w:hanging="160"/>
      </w:pPr>
      <w:r>
        <w:lastRenderedPageBreak/>
        <w:t>Broj klijenat</w:t>
      </w:r>
      <w:r w:rsidR="00F26224">
        <w:t>a, na manji od trenutnog, se može ažurirati samo ako nije već premšt</w:t>
      </w:r>
      <w:r>
        <w:t>en  kroz trenutne r</w:t>
      </w:r>
      <w:r w:rsidR="00F26224">
        <w:t>ezervacije( ako ne postoji moguć</w:t>
      </w:r>
      <w:r>
        <w:t>nost prevoza svih putnika koji s</w:t>
      </w:r>
      <w:r w:rsidR="00F26224">
        <w:t>u već rezervisali,ponuda se mož</w:t>
      </w:r>
      <w:r>
        <w:t xml:space="preserve">e jedino otkazati). </w:t>
      </w:r>
    </w:p>
    <w:p w14:paraId="213E39BC" w14:textId="77777777" w:rsidR="00995AE8" w:rsidRDefault="00F26224" w:rsidP="00442284">
      <w:pPr>
        <w:numPr>
          <w:ilvl w:val="0"/>
          <w:numId w:val="4"/>
        </w:numPr>
        <w:spacing w:after="3"/>
        <w:ind w:left="825" w:right="1730" w:hanging="160"/>
      </w:pPr>
      <w:r>
        <w:t>Kada se ažurira cena,ona se ne može až</w:t>
      </w:r>
      <w:r w:rsidR="0001012B">
        <w:t>u</w:t>
      </w:r>
      <w:r>
        <w:t>rirati klijentima,za koje je prošao otkazni  rok,već</w:t>
      </w:r>
      <w:r w:rsidR="0001012B">
        <w:t xml:space="preserve"> samo onima koji su ili samo rezerv</w:t>
      </w:r>
      <w:r>
        <w:t>isali,ili će rezervisati u buduć</w:t>
      </w:r>
      <w:r w:rsidR="0001012B">
        <w:t xml:space="preserve">nosti. </w:t>
      </w:r>
    </w:p>
    <w:p w14:paraId="6B39A029" w14:textId="77777777" w:rsidR="00995AE8" w:rsidRDefault="00F26224" w:rsidP="00442284">
      <w:pPr>
        <w:numPr>
          <w:ilvl w:val="0"/>
          <w:numId w:val="4"/>
        </w:numPr>
        <w:spacing w:after="3"/>
        <w:ind w:left="825" w:right="1730" w:hanging="160"/>
      </w:pPr>
      <w:r>
        <w:t>Prevozno sredstvo se ne može až</w:t>
      </w:r>
      <w:r w:rsidR="0001012B">
        <w:t xml:space="preserve">urirati. </w:t>
      </w:r>
    </w:p>
    <w:p w14:paraId="1CC22DF2" w14:textId="77777777" w:rsidR="00995AE8" w:rsidRDefault="0001012B" w:rsidP="00442284">
      <w:pPr>
        <w:numPr>
          <w:ilvl w:val="0"/>
          <w:numId w:val="4"/>
        </w:numPr>
        <w:ind w:left="825" w:right="1730" w:hanging="160"/>
      </w:pPr>
      <w:r>
        <w:t>Rok za otkazivanje i popusti se m</w:t>
      </w:r>
      <w:r w:rsidR="00F26224">
        <w:t>ogu menjati na bilo koji nač</w:t>
      </w:r>
      <w:r>
        <w:t xml:space="preserve">in. </w:t>
      </w:r>
    </w:p>
    <w:p w14:paraId="606969B7" w14:textId="77777777" w:rsidR="00995AE8" w:rsidRPr="00B7441D" w:rsidRDefault="0001012B" w:rsidP="00B7441D">
      <w:pPr>
        <w:pStyle w:val="Heading3"/>
        <w:ind w:firstLine="695"/>
      </w:pPr>
      <w:bookmarkStart w:id="60" w:name="_Toc129458233"/>
      <w:r w:rsidRPr="00B7441D">
        <w:rPr>
          <w:rStyle w:val="Heading3Char"/>
          <w:b/>
        </w:rPr>
        <w:t>5.3.3Otkazivanje</w:t>
      </w:r>
      <w:r w:rsidRPr="00B7441D">
        <w:t xml:space="preserve"> ponuda</w:t>
      </w:r>
      <w:bookmarkEnd w:id="60"/>
      <w:r w:rsidRPr="00B7441D">
        <w:t xml:space="preserve"> </w:t>
      </w:r>
    </w:p>
    <w:p w14:paraId="4709724A" w14:textId="77777777" w:rsidR="00995AE8" w:rsidRDefault="00F26224" w:rsidP="00442284">
      <w:pPr>
        <w:spacing w:after="1" w:line="258" w:lineRule="auto"/>
        <w:ind w:left="10" w:right="1027" w:firstLine="720"/>
      </w:pPr>
      <w:r>
        <w:t>Ako ne postoji moguć</w:t>
      </w:r>
      <w:r w:rsidR="0001012B">
        <w:t xml:space="preserve">nost obavljanja prevoza </w:t>
      </w:r>
      <w:r>
        <w:t>koji je privatnik ponudio,on mož</w:t>
      </w:r>
      <w:r w:rsidR="0001012B">
        <w:t>e opozvati  punudu.Ponuda se otkazuje automatski od strane s</w:t>
      </w:r>
      <w:r w:rsidR="0076517A">
        <w:t>istema. Ako su neki klijenti već</w:t>
      </w:r>
      <w:r w:rsidR="0001012B">
        <w:t xml:space="preserve"> uplatili novac za  ponudu,n</w:t>
      </w:r>
      <w:r w:rsidR="0076517A">
        <w:t>jima se novac automatski vrać</w:t>
      </w:r>
      <w:r w:rsidR="0001012B">
        <w:t xml:space="preserve">a i kreira se transakcija u sistemu. </w:t>
      </w:r>
    </w:p>
    <w:p w14:paraId="50724E6F" w14:textId="77777777" w:rsidR="00995AE8" w:rsidRDefault="0001012B">
      <w:pPr>
        <w:ind w:left="15"/>
      </w:pPr>
      <w:r>
        <w:t xml:space="preserve"> </w:t>
      </w:r>
    </w:p>
    <w:p w14:paraId="4C37D217" w14:textId="77777777" w:rsidR="00995AE8" w:rsidRDefault="0001012B" w:rsidP="00B7441D">
      <w:pPr>
        <w:pStyle w:val="Heading3"/>
        <w:ind w:firstLine="695"/>
      </w:pPr>
      <w:bookmarkStart w:id="61" w:name="_Toc129458234"/>
      <w:r>
        <w:t>5.3.4Pretplata</w:t>
      </w:r>
      <w:bookmarkEnd w:id="61"/>
      <w:r>
        <w:t xml:space="preserve"> </w:t>
      </w:r>
    </w:p>
    <w:p w14:paraId="14838710" w14:textId="77777777" w:rsidR="00995AE8" w:rsidRDefault="0001012B">
      <w:pPr>
        <w:spacing w:after="1"/>
        <w:ind w:left="15"/>
      </w:pPr>
      <w:r>
        <w:t xml:space="preserve"> </w:t>
      </w:r>
    </w:p>
    <w:p w14:paraId="14E127F6" w14:textId="77777777" w:rsidR="00995AE8" w:rsidRDefault="00B7441D" w:rsidP="00B7441D">
      <w:pPr>
        <w:pStyle w:val="Heading4"/>
        <w:ind w:left="720"/>
      </w:pPr>
      <w:r>
        <w:t xml:space="preserve">     </w:t>
      </w:r>
      <w:bookmarkStart w:id="62" w:name="_Toc129458235"/>
      <w:r w:rsidR="0001012B">
        <w:t>5.3.4.1 Pretplata za status ‘Standard’ kod privatnika</w:t>
      </w:r>
      <w:bookmarkEnd w:id="62"/>
      <w:r w:rsidR="0001012B">
        <w:t xml:space="preserve"> </w:t>
      </w:r>
    </w:p>
    <w:p w14:paraId="1CC6D638" w14:textId="77777777" w:rsidR="00995AE8" w:rsidRDefault="0001012B">
      <w:pPr>
        <w:spacing w:after="0"/>
        <w:ind w:left="15"/>
      </w:pPr>
      <w:r>
        <w:t xml:space="preserve"> </w:t>
      </w:r>
    </w:p>
    <w:p w14:paraId="1314F19F" w14:textId="77777777" w:rsidR="00995AE8" w:rsidRDefault="0076517A" w:rsidP="00442284">
      <w:pPr>
        <w:spacing w:after="1" w:line="258" w:lineRule="auto"/>
        <w:ind w:left="10" w:right="1302" w:firstLine="720"/>
      </w:pPr>
      <w:r>
        <w:t>Jednom mesečno,svaki privatnik je duž</w:t>
      </w:r>
      <w:r w:rsidR="0001012B">
        <w:t>an d</w:t>
      </w:r>
      <w:r>
        <w:t>a uplati određeni iznos,za održ</w:t>
      </w:r>
      <w:r w:rsidR="0001012B">
        <w:t>avanje svoga naloga.U  kasnijim ve</w:t>
      </w:r>
      <w:r>
        <w:t>rzijama projekta biće odlučeno,da li će se to vršiti putem platne kartice,ili će svaki  privatnik imati određenu količinu novca,na rač</w:t>
      </w:r>
      <w:r w:rsidR="0001012B">
        <w:t xml:space="preserve">unu,koji se kreira </w:t>
      </w:r>
      <w:r>
        <w:t>zajedno sa nalogom.Uplata se vrši  automatski,tako što se sa rač</w:t>
      </w:r>
      <w:r w:rsidR="0001012B">
        <w:t>una privatnika skine potrebni novac sv</w:t>
      </w:r>
      <w:r>
        <w:t>akog prvog dana u  mesecu.Takođ</w:t>
      </w:r>
      <w:r w:rsidR="0001012B">
        <w:t xml:space="preserve">e automatski se kreira transakcija. </w:t>
      </w:r>
    </w:p>
    <w:p w14:paraId="25861AFC" w14:textId="77777777" w:rsidR="00995AE8" w:rsidRDefault="0001012B" w:rsidP="00442284">
      <w:pPr>
        <w:spacing w:after="161" w:line="258" w:lineRule="auto"/>
      </w:pPr>
      <w:r>
        <w:t xml:space="preserve">Privatnik koji se tek registrovao,ima probni period do prvog dana u narednom mesecu. </w:t>
      </w:r>
    </w:p>
    <w:p w14:paraId="24C5EE32" w14:textId="77777777" w:rsidR="00995AE8" w:rsidRDefault="0001012B">
      <w:pPr>
        <w:spacing w:after="0"/>
        <w:ind w:left="15"/>
      </w:pPr>
      <w:r>
        <w:t xml:space="preserve"> </w:t>
      </w:r>
    </w:p>
    <w:p w14:paraId="584FB3ED" w14:textId="77777777" w:rsidR="00995AE8" w:rsidRDefault="00B7441D" w:rsidP="00B7441D">
      <w:pPr>
        <w:pStyle w:val="Heading4"/>
        <w:ind w:firstLine="720"/>
      </w:pPr>
      <w:r>
        <w:t xml:space="preserve">  </w:t>
      </w:r>
      <w:bookmarkStart w:id="63" w:name="_Toc129458236"/>
      <w:r w:rsidR="0001012B">
        <w:t>5.3.4.2 Pretplata za status ‘Premium’ kod privatnika</w:t>
      </w:r>
      <w:bookmarkEnd w:id="63"/>
      <w:r w:rsidR="0001012B">
        <w:t xml:space="preserve"> </w:t>
      </w:r>
    </w:p>
    <w:p w14:paraId="04B67B0B" w14:textId="77777777" w:rsidR="00995AE8" w:rsidRDefault="0001012B">
      <w:pPr>
        <w:spacing w:after="0"/>
        <w:ind w:left="15"/>
      </w:pPr>
      <w:r>
        <w:t xml:space="preserve"> </w:t>
      </w:r>
    </w:p>
    <w:p w14:paraId="679B16B5" w14:textId="77777777" w:rsidR="00995AE8" w:rsidRDefault="0076517A" w:rsidP="00442284">
      <w:pPr>
        <w:spacing w:after="1" w:line="258" w:lineRule="auto"/>
        <w:ind w:left="10" w:right="1243" w:firstLine="720"/>
      </w:pPr>
      <w:r>
        <w:t>Privatnik š</w:t>
      </w:r>
      <w:r w:rsidR="0001012B">
        <w:t>alje sistemu zahtev za Premium status,i zatim mu se automatski odobrava</w:t>
      </w:r>
      <w:r>
        <w:t xml:space="preserve"> novi  status.Nakon toga za mesčno održavanje će mu se sa računa skidati viš</w:t>
      </w:r>
      <w:r w:rsidR="0001012B">
        <w:t>e novca,a</w:t>
      </w:r>
      <w:r>
        <w:t>li od narednog  mesaca,od kada će i važ</w:t>
      </w:r>
      <w:r w:rsidR="0001012B">
        <w:t xml:space="preserve">iti novi status. </w:t>
      </w:r>
    </w:p>
    <w:p w14:paraId="43C3030F" w14:textId="77777777" w:rsidR="00995AE8" w:rsidRDefault="0076517A" w:rsidP="00442284">
      <w:pPr>
        <w:spacing w:after="162" w:line="258" w:lineRule="auto"/>
        <w:ind w:left="10" w:right="741"/>
      </w:pPr>
      <w:r>
        <w:t>Ovaj status obezbeđ</w:t>
      </w:r>
      <w:r w:rsidR="0001012B">
        <w:t xml:space="preserve">uje da prilikom pretrage kao prvi rezultati se prikazuju ponude premijum  privatnika,ako takve ponude postoje. </w:t>
      </w:r>
    </w:p>
    <w:p w14:paraId="2B59201B" w14:textId="77777777" w:rsidR="00995AE8" w:rsidRDefault="0001012B">
      <w:pPr>
        <w:spacing w:after="0"/>
        <w:ind w:left="15"/>
      </w:pPr>
      <w:r>
        <w:t xml:space="preserve"> </w:t>
      </w:r>
    </w:p>
    <w:p w14:paraId="1531747E" w14:textId="77777777" w:rsidR="00995AE8" w:rsidRPr="00B7441D" w:rsidRDefault="0001012B" w:rsidP="00B7441D">
      <w:pPr>
        <w:pStyle w:val="Heading4"/>
        <w:ind w:firstLine="720"/>
        <w:rPr>
          <w:rFonts w:ascii="Calibri" w:eastAsia="Calibri" w:hAnsi="Calibri" w:cs="Calibri"/>
          <w:b w:val="0"/>
          <w:iCs w:val="0"/>
          <w:color w:val="000000"/>
        </w:rPr>
      </w:pPr>
      <w:bookmarkStart w:id="64" w:name="_Toc129458237"/>
      <w:r>
        <w:t>5.3.4.3 Povratak na status ‘Standard’</w:t>
      </w:r>
      <w:bookmarkEnd w:id="64"/>
      <w:r w:rsidRPr="00B7441D">
        <w:rPr>
          <w:rFonts w:ascii="Calibri" w:eastAsia="Calibri" w:hAnsi="Calibri" w:cs="Calibri"/>
          <w:b w:val="0"/>
          <w:iCs w:val="0"/>
          <w:color w:val="000000"/>
        </w:rPr>
        <w:t xml:space="preserve"> </w:t>
      </w:r>
    </w:p>
    <w:p w14:paraId="254EC098" w14:textId="77777777" w:rsidR="00995AE8" w:rsidRDefault="0001012B">
      <w:pPr>
        <w:spacing w:after="0"/>
        <w:ind w:left="15"/>
      </w:pPr>
      <w:r>
        <w:t xml:space="preserve"> </w:t>
      </w:r>
    </w:p>
    <w:p w14:paraId="593F513F" w14:textId="77777777" w:rsidR="00995AE8" w:rsidRDefault="0001012B" w:rsidP="00442284">
      <w:pPr>
        <w:spacing w:after="161" w:line="258" w:lineRule="auto"/>
        <w:ind w:left="10" w:right="1331" w:firstLine="720"/>
      </w:pPr>
      <w:r>
        <w:t xml:space="preserve">Kao i za </w:t>
      </w:r>
      <w:r w:rsidR="0076517A">
        <w:t>prethodno,premijum privatnik može u svakom trenutku zatraž</w:t>
      </w:r>
      <w:r>
        <w:t xml:space="preserve">iti da mu se vrati status  standardnog privatnika.Zahtev se opet odobrava automatski,i </w:t>
      </w:r>
      <w:r w:rsidR="0076517A">
        <w:t>od narednog meseca sa rač</w:t>
      </w:r>
      <w:r>
        <w:t>u</w:t>
      </w:r>
      <w:r w:rsidR="0076517A">
        <w:t>na se  skida manje novca za održ</w:t>
      </w:r>
      <w:r>
        <w:t xml:space="preserve">avanje. </w:t>
      </w:r>
    </w:p>
    <w:p w14:paraId="6D1CC968" w14:textId="77777777" w:rsidR="00995AE8" w:rsidRDefault="0001012B">
      <w:pPr>
        <w:spacing w:after="0"/>
        <w:ind w:left="15"/>
      </w:pPr>
      <w:r>
        <w:t xml:space="preserve"> </w:t>
      </w:r>
    </w:p>
    <w:p w14:paraId="04678DBA" w14:textId="77777777" w:rsidR="00995AE8" w:rsidRDefault="0001012B" w:rsidP="00B7441D">
      <w:pPr>
        <w:pStyle w:val="Heading3"/>
        <w:ind w:firstLine="695"/>
      </w:pPr>
      <w:bookmarkStart w:id="65" w:name="_Toc129458238"/>
      <w:r>
        <w:t>5.3.5Inbox privatnika</w:t>
      </w:r>
      <w:bookmarkEnd w:id="65"/>
      <w:r>
        <w:t xml:space="preserve"> </w:t>
      </w:r>
    </w:p>
    <w:p w14:paraId="13B4BE1D" w14:textId="77777777" w:rsidR="00995AE8" w:rsidRDefault="0001012B">
      <w:pPr>
        <w:spacing w:after="0"/>
        <w:ind w:left="15"/>
      </w:pPr>
      <w:r>
        <w:t xml:space="preserve"> </w:t>
      </w:r>
    </w:p>
    <w:p w14:paraId="17EE1217" w14:textId="77777777" w:rsidR="00995AE8" w:rsidRDefault="0001012B" w:rsidP="00442284">
      <w:pPr>
        <w:spacing w:after="161" w:line="258" w:lineRule="auto"/>
        <w:ind w:left="10" w:right="1337" w:firstLine="720"/>
      </w:pPr>
      <w:r>
        <w:t>Jedina funkcija i</w:t>
      </w:r>
      <w:r w:rsidR="0076517A">
        <w:t>nbox-a je da klijenti,koji pomoću pretrage ne nađu adekvatnu ponudu za prevoz  š</w:t>
      </w:r>
      <w:r>
        <w:t>alju privatnicima kon</w:t>
      </w:r>
      <w:r w:rsidR="0076517A">
        <w:t>k</w:t>
      </w:r>
      <w:r>
        <w:t>retan zahtev o prevozu</w:t>
      </w:r>
      <w:r w:rsidR="0076517A">
        <w:t>,</w:t>
      </w:r>
      <w:r>
        <w:t xml:space="preserve"> kakav im je potreban</w:t>
      </w:r>
      <w:r w:rsidR="0076517A">
        <w:t>.Tada privatnici,ako ž</w:t>
      </w:r>
      <w:r>
        <w:t xml:space="preserve">ele mogu  </w:t>
      </w:r>
      <w:r w:rsidR="0076517A">
        <w:t>kreirati ponudu,koja ima identič</w:t>
      </w:r>
      <w:r>
        <w:t>ne parameter kao kada je o</w:t>
      </w:r>
      <w:r w:rsidR="0076517A">
        <w:t>bjavljuju na sajt.Takvu ponudu š</w:t>
      </w:r>
      <w:r>
        <w:t xml:space="preserve">alju  </w:t>
      </w:r>
      <w:r w:rsidR="0076517A">
        <w:t>kljijentu koji je posalo zaht</w:t>
      </w:r>
      <w:r>
        <w:t>ev.Klijent,ka</w:t>
      </w:r>
      <w:r w:rsidR="0076517A">
        <w:t>da u svoj inbox primi ponudu može da je prihvati(č</w:t>
      </w:r>
      <w:r>
        <w:t xml:space="preserve">ime se  kreira rezervacija za tog klijenta) i odbije. </w:t>
      </w:r>
    </w:p>
    <w:p w14:paraId="2338AEA2" w14:textId="77777777" w:rsidR="00995AE8" w:rsidRDefault="0001012B">
      <w:pPr>
        <w:spacing w:after="200"/>
        <w:ind w:left="15"/>
      </w:pPr>
      <w:r>
        <w:lastRenderedPageBreak/>
        <w:t xml:space="preserve"> </w:t>
      </w:r>
    </w:p>
    <w:p w14:paraId="5090521F" w14:textId="77777777" w:rsidR="00995AE8" w:rsidRDefault="0001012B">
      <w:pPr>
        <w:spacing w:after="157"/>
        <w:ind w:left="15"/>
      </w:pPr>
      <w:r>
        <w:rPr>
          <w:b/>
          <w:sz w:val="26"/>
        </w:rPr>
        <w:t xml:space="preserve"> </w:t>
      </w:r>
    </w:p>
    <w:p w14:paraId="4BAB3DDC" w14:textId="77777777" w:rsidR="00995AE8" w:rsidRDefault="0001012B">
      <w:pPr>
        <w:spacing w:after="0"/>
        <w:ind w:left="15"/>
      </w:pPr>
      <w:r>
        <w:rPr>
          <w:b/>
          <w:sz w:val="26"/>
        </w:rPr>
        <w:t xml:space="preserve"> </w:t>
      </w:r>
    </w:p>
    <w:p w14:paraId="03710F85" w14:textId="77777777" w:rsidR="00995AE8" w:rsidRDefault="0001012B">
      <w:pPr>
        <w:pStyle w:val="Heading2"/>
        <w:spacing w:after="0"/>
        <w:ind w:left="15" w:firstLine="0"/>
      </w:pPr>
      <w:bookmarkStart w:id="66" w:name="_Toc129451396"/>
      <w:bookmarkStart w:id="67" w:name="_Toc129458239"/>
      <w:r>
        <w:rPr>
          <w:sz w:val="26"/>
        </w:rPr>
        <w:t>5.4 Dodatne funkcionalnosti</w:t>
      </w:r>
      <w:bookmarkEnd w:id="66"/>
      <w:bookmarkEnd w:id="67"/>
      <w:r>
        <w:t xml:space="preserve"> </w:t>
      </w:r>
      <w:r>
        <w:rPr>
          <w:b w:val="0"/>
        </w:rPr>
        <w:t xml:space="preserve"> </w:t>
      </w:r>
    </w:p>
    <w:p w14:paraId="236D18B1" w14:textId="77777777" w:rsidR="00995AE8" w:rsidRDefault="0001012B">
      <w:pPr>
        <w:ind w:left="15"/>
      </w:pPr>
      <w:r>
        <w:t xml:space="preserve"> </w:t>
      </w:r>
    </w:p>
    <w:p w14:paraId="2B58FAB2" w14:textId="77777777" w:rsidR="00995AE8" w:rsidRDefault="0001012B">
      <w:pPr>
        <w:spacing w:after="14"/>
        <w:ind w:left="15"/>
      </w:pPr>
      <w:r>
        <w:t xml:space="preserve"> </w:t>
      </w:r>
    </w:p>
    <w:p w14:paraId="0F964194" w14:textId="77777777" w:rsidR="00995AE8" w:rsidRDefault="0001012B" w:rsidP="00B7441D">
      <w:pPr>
        <w:pStyle w:val="Heading3"/>
        <w:ind w:firstLine="695"/>
      </w:pPr>
      <w:bookmarkStart w:id="68" w:name="_Toc129458240"/>
      <w:r>
        <w:t xml:space="preserve">5.4.1 </w:t>
      </w:r>
      <w:r>
        <w:tab/>
        <w:t>Registracija gosta</w:t>
      </w:r>
      <w:bookmarkEnd w:id="68"/>
      <w:r>
        <w:t xml:space="preserve"> </w:t>
      </w:r>
    </w:p>
    <w:p w14:paraId="125E861D" w14:textId="77777777" w:rsidR="00995AE8" w:rsidRDefault="0001012B" w:rsidP="00442284">
      <w:pPr>
        <w:spacing w:after="3"/>
        <w:ind w:left="10" w:firstLine="720"/>
      </w:pPr>
      <w:r>
        <w:t xml:space="preserve">Vrši se unosom jedinstevnog korisničkog  imena, lozinke i dodatnih informacija, kao sto su ime, prezime, broj telefona, email, novčano stanje. Nakon što je popunjena forma za registaraciju, čeka se odobrenje od administratora, nakon čega je moguće koristiti sve funkcionalnosti izabranog tipa korisnika. Prilikom registracije gost može da izabere opciju da kreira nalog za klijenta ili privatnika.  </w:t>
      </w:r>
    </w:p>
    <w:p w14:paraId="4F4BB49E" w14:textId="77777777" w:rsidR="00995AE8" w:rsidRDefault="0001012B">
      <w:pPr>
        <w:spacing w:after="14"/>
        <w:ind w:left="15"/>
      </w:pPr>
      <w:r>
        <w:t xml:space="preserve"> </w:t>
      </w:r>
    </w:p>
    <w:p w14:paraId="265CE013" w14:textId="77777777" w:rsidR="00995AE8" w:rsidRDefault="0001012B" w:rsidP="00B7441D">
      <w:pPr>
        <w:pStyle w:val="Heading3"/>
        <w:ind w:firstLine="695"/>
      </w:pPr>
      <w:bookmarkStart w:id="69" w:name="_Toc129458241"/>
      <w:r>
        <w:t xml:space="preserve">5.4.2 </w:t>
      </w:r>
      <w:r>
        <w:tab/>
        <w:t>Prijava na sajt ( Log in)</w:t>
      </w:r>
      <w:bookmarkEnd w:id="69"/>
      <w:r>
        <w:t xml:space="preserve"> </w:t>
      </w:r>
    </w:p>
    <w:p w14:paraId="540D081A" w14:textId="77777777" w:rsidR="00995AE8" w:rsidRDefault="0001012B" w:rsidP="00442284">
      <w:pPr>
        <w:spacing w:after="3"/>
        <w:ind w:left="10" w:firstLine="720"/>
      </w:pPr>
      <w:r>
        <w:t>Prijava obuhvata proveru identiteta korisnika (koji trenutno ima ulogu gosta) i transformaciju njegove uloge u klijenta ili privatnika. Unošenjem ispravnog k</w:t>
      </w:r>
      <w:r w:rsidR="0076517A">
        <w:t>orisnickog imena i lozinke, pruž</w:t>
      </w:r>
      <w:r>
        <w:t>a se mogućnost korišćena svih klijentskih ili funkcional</w:t>
      </w:r>
      <w:r w:rsidR="0076517A">
        <w:t>nosti privatnika. U sluč</w:t>
      </w:r>
      <w:r>
        <w:t xml:space="preserve">aju da korsničko ime ili lozinka nisu ispravni, dobija se  obaveštenje o nekorektno unešenim kredencijalima. </w:t>
      </w:r>
    </w:p>
    <w:p w14:paraId="12FCA710" w14:textId="28F7E249" w:rsidR="00995AE8" w:rsidRDefault="00442284" w:rsidP="00442284">
      <w:pPr>
        <w:pStyle w:val="Heading4"/>
        <w:ind w:left="720" w:firstLine="10"/>
      </w:pPr>
      <w:r>
        <w:t xml:space="preserve">      </w:t>
      </w:r>
      <w:bookmarkStart w:id="70" w:name="_Toc129458242"/>
      <w:r w:rsidR="0001012B">
        <w:t xml:space="preserve">5.4.2.1 </w:t>
      </w:r>
      <w:bookmarkEnd w:id="70"/>
      <w:r w:rsidR="003E4B0E">
        <w:t>Zaboravljena lozinka</w:t>
      </w:r>
    </w:p>
    <w:p w14:paraId="1C5F125E" w14:textId="75DF090A" w:rsidR="00835E0B" w:rsidRPr="00835E0B" w:rsidRDefault="008365DA" w:rsidP="008365DA">
      <w:pPr>
        <w:ind w:left="730"/>
        <w:rPr>
          <w:rFonts w:asciiTheme="minorHAnsi" w:hAnsiTheme="minorHAnsi" w:cs="Times New Roman"/>
        </w:rPr>
      </w:pPr>
      <w:r>
        <w:rPr>
          <w:rFonts w:asciiTheme="minorHAnsi" w:hAnsiTheme="minorHAnsi" w:cs="Times New Roman"/>
        </w:rPr>
        <w:t xml:space="preserve">       </w:t>
      </w:r>
      <w:r w:rsidR="00835E0B" w:rsidRPr="00835E0B">
        <w:rPr>
          <w:rFonts w:asciiTheme="minorHAnsi" w:hAnsiTheme="minorHAnsi" w:cs="Times New Roman"/>
        </w:rPr>
        <w:t>Ako je korisnik zaboravio svoju lozinku, a seća se email-a koji je u vezi sa korisničkim imenom, može poslati zahtev za promenu lozinke kroz odgovarajuću formu.</w:t>
      </w:r>
    </w:p>
    <w:p w14:paraId="37588C85" w14:textId="77777777" w:rsidR="00995AE8" w:rsidRDefault="0001012B">
      <w:pPr>
        <w:ind w:left="15"/>
      </w:pPr>
      <w:r>
        <w:t xml:space="preserve"> </w:t>
      </w:r>
    </w:p>
    <w:p w14:paraId="5B13976B" w14:textId="77777777" w:rsidR="00995AE8" w:rsidRDefault="0001012B" w:rsidP="00B7441D">
      <w:pPr>
        <w:pStyle w:val="Heading3"/>
        <w:ind w:firstLine="695"/>
      </w:pPr>
      <w:bookmarkStart w:id="71" w:name="_Toc129458243"/>
      <w:r>
        <w:t>5.4.3 Promena informacija o nalogu</w:t>
      </w:r>
      <w:bookmarkEnd w:id="71"/>
      <w:r>
        <w:t xml:space="preserve"> </w:t>
      </w:r>
    </w:p>
    <w:p w14:paraId="19A4C5A8" w14:textId="490F78F1" w:rsidR="00995AE8" w:rsidRDefault="0076517A" w:rsidP="00442284">
      <w:pPr>
        <w:spacing w:after="161" w:line="258" w:lineRule="auto"/>
        <w:ind w:left="10" w:firstLine="720"/>
      </w:pPr>
      <w:r>
        <w:t>Osim korisnič</w:t>
      </w:r>
      <w:r w:rsidR="0001012B">
        <w:t>kog imena</w:t>
      </w:r>
      <w:r>
        <w:t>,sve vrste korisnika</w:t>
      </w:r>
      <w:ins w:id="72" w:author="user2" w:date="2023-06-06T22:26:00Z">
        <w:r w:rsidR="00A7135F">
          <w:t xml:space="preserve"> (osim administratora ) </w:t>
        </w:r>
      </w:ins>
      <w:del w:id="73" w:author="user2" w:date="2023-06-06T22:26:00Z">
        <w:r w:rsidDel="00A7135F">
          <w:delText xml:space="preserve"> </w:delText>
        </w:r>
      </w:del>
      <w:r>
        <w:t>imaju mogućnost izm</w:t>
      </w:r>
      <w:r w:rsidR="0001012B">
        <w:t xml:space="preserve">ene informacija o svome  nalogu(lozinka,ime,prezime…). </w:t>
      </w:r>
      <w:bookmarkStart w:id="74" w:name="_GoBack"/>
      <w:bookmarkEnd w:id="74"/>
    </w:p>
    <w:p w14:paraId="6C8C511B" w14:textId="122C2616" w:rsidR="00321C04" w:rsidRDefault="00321C04" w:rsidP="00442284">
      <w:pPr>
        <w:spacing w:after="161" w:line="258" w:lineRule="auto"/>
        <w:ind w:left="10" w:firstLine="720"/>
      </w:pPr>
    </w:p>
    <w:p w14:paraId="613F7314" w14:textId="77777777" w:rsidR="00995AE8" w:rsidRDefault="0001012B">
      <w:pPr>
        <w:spacing w:after="180"/>
        <w:ind w:left="15"/>
      </w:pPr>
      <w:r>
        <w:t xml:space="preserve"> </w:t>
      </w:r>
    </w:p>
    <w:p w14:paraId="5A2EB72E" w14:textId="77777777" w:rsidR="00995AE8" w:rsidRDefault="0001012B" w:rsidP="00B7441D">
      <w:pPr>
        <w:pStyle w:val="Heading1"/>
      </w:pPr>
      <w:bookmarkStart w:id="75" w:name="_Toc129451397"/>
      <w:bookmarkStart w:id="76" w:name="_Toc129458244"/>
      <w:r>
        <w:t>6.Ograničenja</w:t>
      </w:r>
      <w:bookmarkEnd w:id="75"/>
      <w:bookmarkEnd w:id="76"/>
      <w:r>
        <w:t xml:space="preserve"> </w:t>
      </w:r>
    </w:p>
    <w:p w14:paraId="4D3655A6" w14:textId="77777777" w:rsidR="00995AE8" w:rsidRDefault="0001012B" w:rsidP="00442284">
      <w:pPr>
        <w:spacing w:after="3"/>
        <w:ind w:left="745" w:firstLine="720"/>
      </w:pPr>
      <w:r>
        <w:t xml:space="preserve">Trenutno sistem nema mogućnost komunikacije sa bankom i stvarnog skidanja novca sa računa. Takođe ne postoje jasno definisana pravila korišćenja koje privatnik može da prekrši i na taj način dobije prijavu od registrovanog korisnika. Treba i sigurno čuvati podatke kako ne bi došlo do neovlašćenog pristupa. </w:t>
      </w:r>
    </w:p>
    <w:p w14:paraId="38809766" w14:textId="77777777" w:rsidR="00995AE8" w:rsidRDefault="0001012B">
      <w:pPr>
        <w:spacing w:after="181"/>
        <w:ind w:left="735"/>
      </w:pPr>
      <w:r>
        <w:t xml:space="preserve"> </w:t>
      </w:r>
    </w:p>
    <w:p w14:paraId="383CF295" w14:textId="77777777" w:rsidR="00995AE8" w:rsidRDefault="0001012B" w:rsidP="00B7441D">
      <w:pPr>
        <w:pStyle w:val="Heading1"/>
      </w:pPr>
      <w:bookmarkStart w:id="77" w:name="_Toc129451398"/>
      <w:bookmarkStart w:id="78" w:name="_Toc129458245"/>
      <w:r>
        <w:t>7.Kvalitet</w:t>
      </w:r>
      <w:bookmarkEnd w:id="77"/>
      <w:bookmarkEnd w:id="78"/>
      <w:r>
        <w:t xml:space="preserve"> </w:t>
      </w:r>
    </w:p>
    <w:p w14:paraId="1532FF65" w14:textId="77777777" w:rsidR="00995AE8" w:rsidRDefault="0001012B" w:rsidP="00442284">
      <w:pPr>
        <w:spacing w:after="3"/>
        <w:ind w:left="745" w:firstLine="720"/>
      </w:pPr>
      <w:r>
        <w:t xml:space="preserve">Potrebno je izvršiti testiranje metodom crne kutije svih navedenih funkcionalnosti. Najveću pažnju treba posvetiti samim transakcijama, da li se pravilan iznos novca prenosi sa jednog računa na drugi. Bitno je i balansirati iznos popusta u odnosu sa statusom korisnika, kao i testirati filtere za pregled ponuda. Takođe treba testirati kapacitet i brzinu odziva prilikom svakog zahteva. </w:t>
      </w:r>
    </w:p>
    <w:p w14:paraId="607C812F" w14:textId="77777777" w:rsidR="00995AE8" w:rsidRDefault="0001012B">
      <w:pPr>
        <w:spacing w:after="180"/>
        <w:ind w:left="735"/>
      </w:pPr>
      <w:r>
        <w:t xml:space="preserve"> </w:t>
      </w:r>
    </w:p>
    <w:p w14:paraId="2374CA75" w14:textId="77777777" w:rsidR="00995AE8" w:rsidRDefault="0001012B" w:rsidP="00B7441D">
      <w:pPr>
        <w:pStyle w:val="Heading1"/>
      </w:pPr>
      <w:bookmarkStart w:id="79" w:name="_Toc129451399"/>
      <w:bookmarkStart w:id="80" w:name="_Toc129458246"/>
      <w:r>
        <w:t>8.Nefunkcionalni zahtevi</w:t>
      </w:r>
      <w:bookmarkEnd w:id="79"/>
      <w:bookmarkEnd w:id="80"/>
      <w:r>
        <w:t xml:space="preserve"> </w:t>
      </w:r>
    </w:p>
    <w:p w14:paraId="5287B0F0" w14:textId="77777777" w:rsidR="00995AE8" w:rsidRDefault="0001012B">
      <w:pPr>
        <w:numPr>
          <w:ilvl w:val="0"/>
          <w:numId w:val="5"/>
        </w:numPr>
        <w:spacing w:after="1" w:line="258" w:lineRule="auto"/>
        <w:ind w:hanging="361"/>
      </w:pPr>
      <w:r>
        <w:t xml:space="preserve">Sistemski zahtevi </w:t>
      </w:r>
    </w:p>
    <w:p w14:paraId="3A9BB723" w14:textId="77777777" w:rsidR="00995AE8" w:rsidRDefault="0001012B">
      <w:pPr>
        <w:spacing w:after="32"/>
        <w:ind w:left="1106" w:hanging="10"/>
      </w:pPr>
      <w:r>
        <w:lastRenderedPageBreak/>
        <w:t xml:space="preserve">Dizajn aplikacije treba da bude prilagođen svakom od poznatijih pretraživača, odnosno da se na sličan način prikazuje u svakom od njih. Serverski deo  </w:t>
      </w:r>
    </w:p>
    <w:p w14:paraId="02CD8C4A" w14:textId="77777777" w:rsidR="00995AE8" w:rsidRDefault="0001012B">
      <w:pPr>
        <w:numPr>
          <w:ilvl w:val="0"/>
          <w:numId w:val="5"/>
        </w:numPr>
        <w:spacing w:after="1" w:line="258" w:lineRule="auto"/>
        <w:ind w:hanging="361"/>
      </w:pPr>
      <w:r>
        <w:t xml:space="preserve">Ostali zahtevi </w:t>
      </w:r>
    </w:p>
    <w:p w14:paraId="228BACCE" w14:textId="77777777" w:rsidR="00995AE8" w:rsidRDefault="0001012B">
      <w:pPr>
        <w:spacing w:after="180"/>
        <w:ind w:left="1106" w:hanging="10"/>
      </w:pPr>
      <w:r>
        <w:t xml:space="preserve">Bitno je obezbediti dovoljno brz odziv i vizuelnu dinamičnost strana, što se postiže korišćenjem javascript-a. </w:t>
      </w:r>
    </w:p>
    <w:p w14:paraId="63711DF9" w14:textId="77777777" w:rsidR="00995AE8" w:rsidRDefault="0001012B" w:rsidP="00B7441D">
      <w:pPr>
        <w:pStyle w:val="Heading1"/>
      </w:pPr>
      <w:bookmarkStart w:id="81" w:name="_Toc129451400"/>
      <w:bookmarkStart w:id="82" w:name="_Toc129458247"/>
      <w:r>
        <w:t>9.Uputstva za korišćenje sajta</w:t>
      </w:r>
      <w:bookmarkEnd w:id="81"/>
      <w:bookmarkEnd w:id="82"/>
      <w:r>
        <w:t xml:space="preserve"> </w:t>
      </w:r>
    </w:p>
    <w:p w14:paraId="0597C0B6" w14:textId="77777777" w:rsidR="00995AE8" w:rsidRDefault="0001012B" w:rsidP="00442284">
      <w:pPr>
        <w:spacing w:after="3"/>
        <w:ind w:left="745" w:firstLine="720"/>
      </w:pPr>
      <w:r>
        <w:t xml:space="preserve">Za registrovane korisnike uputstvo bi trebalo da sadrži načine kako na najlakši način naći ponude koje ih zanimaju, vodič kroz benefite svakog od statusa i smernice kako napisati sažetu i jasnu recenziju i tako pomoći ostalim korisnicima, ili jasnu prijavu privatnika. </w:t>
      </w:r>
    </w:p>
    <w:p w14:paraId="29C8C522" w14:textId="77777777" w:rsidR="00995AE8" w:rsidRDefault="0001012B" w:rsidP="00442284">
      <w:pPr>
        <w:spacing w:after="3"/>
        <w:ind w:left="745"/>
      </w:pPr>
      <w:r>
        <w:t xml:space="preserve">Za privatnike uputstvo bi trebalo da sadrži smernice o kreiranju i ažuriranju ponuda (kao i ograničenja koja ažuriranje ponuda nosi) i benefite premium statusa. </w:t>
      </w:r>
    </w:p>
    <w:p w14:paraId="163F79FA" w14:textId="77777777" w:rsidR="00995AE8" w:rsidRDefault="0001012B" w:rsidP="00442284">
      <w:pPr>
        <w:spacing w:after="180"/>
        <w:ind w:left="735" w:firstLine="720"/>
      </w:pPr>
      <w:r>
        <w:t xml:space="preserve"> </w:t>
      </w:r>
    </w:p>
    <w:p w14:paraId="1C373062" w14:textId="77777777" w:rsidR="00995AE8" w:rsidRDefault="0001012B" w:rsidP="00B7441D">
      <w:pPr>
        <w:pStyle w:val="Heading1"/>
      </w:pPr>
      <w:bookmarkStart w:id="83" w:name="_Toc129451401"/>
      <w:bookmarkStart w:id="84" w:name="_Toc129458248"/>
      <w:r>
        <w:t>10. Plan i prioriteti</w:t>
      </w:r>
      <w:bookmarkEnd w:id="83"/>
      <w:bookmarkEnd w:id="84"/>
      <w:r>
        <w:t xml:space="preserve"> </w:t>
      </w:r>
    </w:p>
    <w:p w14:paraId="0C47DACC" w14:textId="77777777" w:rsidR="00995AE8" w:rsidRDefault="0001012B">
      <w:pPr>
        <w:spacing w:after="34" w:line="258" w:lineRule="auto"/>
        <w:ind w:left="745" w:hanging="10"/>
      </w:pPr>
      <w:r>
        <w:t xml:space="preserve">Potrebno je realizovati: </w:t>
      </w:r>
    </w:p>
    <w:p w14:paraId="3BA18A9E" w14:textId="77777777" w:rsidR="00995AE8" w:rsidRDefault="0001012B">
      <w:pPr>
        <w:numPr>
          <w:ilvl w:val="0"/>
          <w:numId w:val="6"/>
        </w:numPr>
        <w:spacing w:after="34" w:line="258" w:lineRule="auto"/>
        <w:ind w:hanging="361"/>
      </w:pPr>
      <w:r>
        <w:t xml:space="preserve">Registrovanje korisnika </w:t>
      </w:r>
    </w:p>
    <w:p w14:paraId="3F4FA651" w14:textId="77777777" w:rsidR="00995AE8" w:rsidRDefault="0001012B">
      <w:pPr>
        <w:numPr>
          <w:ilvl w:val="0"/>
          <w:numId w:val="6"/>
        </w:numPr>
        <w:spacing w:after="34" w:line="258" w:lineRule="auto"/>
        <w:ind w:hanging="361"/>
      </w:pPr>
      <w:r>
        <w:t xml:space="preserve">Prijavu korisnika </w:t>
      </w:r>
    </w:p>
    <w:p w14:paraId="6DAC3FE0" w14:textId="77777777" w:rsidR="00995AE8" w:rsidRDefault="0001012B">
      <w:pPr>
        <w:numPr>
          <w:ilvl w:val="0"/>
          <w:numId w:val="6"/>
        </w:numPr>
        <w:spacing w:after="34" w:line="258" w:lineRule="auto"/>
        <w:ind w:hanging="361"/>
      </w:pPr>
      <w:r>
        <w:t xml:space="preserve">Pregled ponuda </w:t>
      </w:r>
    </w:p>
    <w:p w14:paraId="041B5509" w14:textId="77777777" w:rsidR="00995AE8" w:rsidRDefault="0001012B">
      <w:pPr>
        <w:numPr>
          <w:ilvl w:val="0"/>
          <w:numId w:val="6"/>
        </w:numPr>
        <w:spacing w:after="34" w:line="258" w:lineRule="auto"/>
        <w:ind w:hanging="361"/>
      </w:pPr>
      <w:r>
        <w:t xml:space="preserve">Rezervaciju ponuda </w:t>
      </w:r>
    </w:p>
    <w:p w14:paraId="2799F9E3" w14:textId="77777777" w:rsidR="00995AE8" w:rsidRDefault="0001012B">
      <w:pPr>
        <w:numPr>
          <w:ilvl w:val="0"/>
          <w:numId w:val="6"/>
        </w:numPr>
        <w:spacing w:after="36" w:line="258" w:lineRule="auto"/>
        <w:ind w:hanging="361"/>
      </w:pPr>
      <w:r>
        <w:t xml:space="preserve">Kupovinu karata </w:t>
      </w:r>
    </w:p>
    <w:p w14:paraId="5914351B" w14:textId="77777777" w:rsidR="00995AE8" w:rsidRDefault="0001012B">
      <w:pPr>
        <w:numPr>
          <w:ilvl w:val="0"/>
          <w:numId w:val="6"/>
        </w:numPr>
        <w:spacing w:after="155" w:line="258" w:lineRule="auto"/>
        <w:ind w:hanging="361"/>
      </w:pPr>
      <w:r>
        <w:t>Manipulaciju ponudama (postavljanje, ažuriranje, brisanje/otkazivanje) 7.</w:t>
      </w:r>
      <w:r>
        <w:rPr>
          <w:rFonts w:ascii="Arial" w:eastAsia="Arial" w:hAnsi="Arial" w:cs="Arial"/>
        </w:rPr>
        <w:t xml:space="preserve"> </w:t>
      </w:r>
      <w:r>
        <w:t xml:space="preserve">Upravljanje nalozima (kako administrator svim, tako i svaki tip korisnika svojim) </w:t>
      </w:r>
    </w:p>
    <w:p w14:paraId="77463D20" w14:textId="77777777" w:rsidR="00995AE8" w:rsidRDefault="0001012B">
      <w:pPr>
        <w:ind w:left="745" w:hanging="10"/>
      </w:pPr>
      <w:r>
        <w:t xml:space="preserve">Sledeći korak bi bio pravljenje Android aplikacije. </w:t>
      </w:r>
    </w:p>
    <w:p w14:paraId="5CA3D92D" w14:textId="77777777" w:rsidR="00995AE8" w:rsidRDefault="0001012B">
      <w:pPr>
        <w:ind w:left="745" w:hanging="10"/>
      </w:pPr>
      <w:r>
        <w:t xml:space="preserve">U budućnosti, u filterima za pregled ponuda se mogu dodati geografski najbliže ponude, ponude koje nude pr ivatnici koji često voze blizu moje geografske lokacije. Takođe bi se pregled mogao sortirati po recenzijama privatnika. </w:t>
      </w:r>
    </w:p>
    <w:p w14:paraId="14CF8A69" w14:textId="77777777" w:rsidR="00995AE8" w:rsidRDefault="0001012B">
      <w:pPr>
        <w:ind w:left="745" w:hanging="10"/>
      </w:pPr>
      <w:r>
        <w:t xml:space="preserve">Dodatno, moglo bi se preko mapa pratiti gde se nalazi prevozno sredstvo za trenutnu aktivnu vožnju (ako recimo treba vozač da „pokupi“ korisnika).  </w:t>
      </w:r>
    </w:p>
    <w:p w14:paraId="78FDA9AB" w14:textId="77777777" w:rsidR="00995AE8" w:rsidRDefault="0001012B">
      <w:pPr>
        <w:spacing w:after="0"/>
        <w:ind w:left="15"/>
      </w:pPr>
      <w:r>
        <w:rPr>
          <w:b/>
        </w:rPr>
        <w:t xml:space="preserve"> </w:t>
      </w:r>
    </w:p>
    <w:sectPr w:rsidR="00995AE8">
      <w:headerReference w:type="even" r:id="rId9"/>
      <w:headerReference w:type="default" r:id="rId10"/>
      <w:footerReference w:type="even" r:id="rId11"/>
      <w:footerReference w:type="default" r:id="rId12"/>
      <w:headerReference w:type="first" r:id="rId13"/>
      <w:footerReference w:type="first" r:id="rId14"/>
      <w:pgSz w:w="11905" w:h="16840"/>
      <w:pgMar w:top="1021" w:right="729" w:bottom="1051" w:left="705"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03BA0" w14:textId="77777777" w:rsidR="00150BA0" w:rsidRDefault="00150BA0">
      <w:pPr>
        <w:spacing w:after="0" w:line="240" w:lineRule="auto"/>
      </w:pPr>
      <w:r>
        <w:separator/>
      </w:r>
    </w:p>
  </w:endnote>
  <w:endnote w:type="continuationSeparator" w:id="0">
    <w:p w14:paraId="3FB0E733" w14:textId="77777777" w:rsidR="00150BA0" w:rsidRDefault="00150BA0">
      <w:pPr>
        <w:spacing w:after="0" w:line="240" w:lineRule="auto"/>
      </w:pPr>
      <w:r>
        <w:continuationSeparator/>
      </w:r>
    </w:p>
  </w:endnote>
  <w:endnote w:type="continuationNotice" w:id="1">
    <w:p w14:paraId="704C9CDB" w14:textId="77777777" w:rsidR="00150BA0" w:rsidRDefault="00150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8E5A"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183801"/>
      <w:docPartObj>
        <w:docPartGallery w:val="Page Numbers (Bottom of Page)"/>
        <w:docPartUnique/>
      </w:docPartObj>
    </w:sdtPr>
    <w:sdtEndPr>
      <w:rPr>
        <w:noProof/>
      </w:rPr>
    </w:sdtEndPr>
    <w:sdtContent>
      <w:p w14:paraId="208E1EC1" w14:textId="12944129" w:rsidR="00442284" w:rsidRDefault="00442284">
        <w:pPr>
          <w:pStyle w:val="Footer"/>
          <w:jc w:val="center"/>
        </w:pPr>
        <w:r>
          <w:fldChar w:fldCharType="begin"/>
        </w:r>
        <w:r>
          <w:instrText xml:space="preserve"> PAGE   \* MERGEFORMAT </w:instrText>
        </w:r>
        <w:r>
          <w:fldChar w:fldCharType="separate"/>
        </w:r>
        <w:r w:rsidR="00A7135F">
          <w:rPr>
            <w:noProof/>
          </w:rPr>
          <w:t>8</w:t>
        </w:r>
        <w:r>
          <w:rPr>
            <w:noProof/>
          </w:rPr>
          <w:fldChar w:fldCharType="end"/>
        </w:r>
      </w:p>
    </w:sdtContent>
  </w:sdt>
  <w:p w14:paraId="073EA151" w14:textId="77777777" w:rsidR="00442284" w:rsidRDefault="00442284">
    <w:pPr>
      <w:tabs>
        <w:tab w:val="center" w:pos="5248"/>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680"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C959A" w14:textId="77777777" w:rsidR="00150BA0" w:rsidRDefault="00150BA0">
      <w:pPr>
        <w:spacing w:after="0" w:line="240" w:lineRule="auto"/>
      </w:pPr>
      <w:r>
        <w:separator/>
      </w:r>
    </w:p>
  </w:footnote>
  <w:footnote w:type="continuationSeparator" w:id="0">
    <w:p w14:paraId="4D46D805" w14:textId="77777777" w:rsidR="00150BA0" w:rsidRDefault="00150BA0">
      <w:pPr>
        <w:spacing w:after="0" w:line="240" w:lineRule="auto"/>
      </w:pPr>
      <w:r>
        <w:continuationSeparator/>
      </w:r>
    </w:p>
  </w:footnote>
  <w:footnote w:type="continuationNotice" w:id="1">
    <w:p w14:paraId="1817925C" w14:textId="77777777" w:rsidR="00150BA0" w:rsidRDefault="00150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BFBA" w14:textId="77777777" w:rsidR="00442284" w:rsidRDefault="00150BA0">
    <w:pPr>
      <w:pStyle w:val="Header"/>
    </w:pPr>
    <w:r>
      <w:rPr>
        <w:noProof/>
      </w:rPr>
      <w:pict w14:anchorId="392B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5" o:spid="_x0000_s2051" type="#_x0000_t75" style="position:absolute;margin-left:0;margin-top:0;width:523.25pt;height:523.25pt;z-index:-251657216;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17A88" w14:textId="77777777" w:rsidR="00442284" w:rsidRDefault="00150BA0">
    <w:pPr>
      <w:pStyle w:val="Header"/>
    </w:pPr>
    <w:r>
      <w:rPr>
        <w:noProof/>
      </w:rPr>
      <w:pict w14:anchorId="179F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6" o:spid="_x0000_s2050" type="#_x0000_t75" style="position:absolute;margin-left:0;margin-top:0;width:523.25pt;height:523.25pt;z-index:-251656192;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9F6FB" w14:textId="77777777" w:rsidR="00442284" w:rsidRDefault="00150BA0">
    <w:pPr>
      <w:pStyle w:val="Header"/>
    </w:pPr>
    <w:r>
      <w:rPr>
        <w:noProof/>
      </w:rPr>
      <w:pict w14:anchorId="422AB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4" o:spid="_x0000_s2049" type="#_x0000_t75" style="position:absolute;margin-left:0;margin-top:0;width:523.25pt;height:523.25pt;z-index:-251655168;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1EF"/>
    <w:multiLevelType w:val="hybridMultilevel"/>
    <w:tmpl w:val="AD5C1F1A"/>
    <w:lvl w:ilvl="0" w:tplc="8CA2B89E">
      <w:start w:val="1"/>
      <w:numFmt w:val="decimal"/>
      <w:lvlText w:val="%1."/>
      <w:lvlJc w:val="left"/>
      <w:pPr>
        <w:ind w:left="1081"/>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1" w:tplc="03924F0C">
      <w:start w:val="1"/>
      <w:numFmt w:val="lowerLetter"/>
      <w:lvlText w:val="%2"/>
      <w:lvlJc w:val="left"/>
      <w:pPr>
        <w:ind w:left="18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2" w:tplc="D746182C">
      <w:start w:val="1"/>
      <w:numFmt w:val="lowerRoman"/>
      <w:lvlText w:val="%3"/>
      <w:lvlJc w:val="left"/>
      <w:pPr>
        <w:ind w:left="25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3" w:tplc="B14E6F90">
      <w:start w:val="1"/>
      <w:numFmt w:val="decimal"/>
      <w:lvlText w:val="%4"/>
      <w:lvlJc w:val="left"/>
      <w:pPr>
        <w:ind w:left="32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4" w:tplc="47EED390">
      <w:start w:val="1"/>
      <w:numFmt w:val="lowerLetter"/>
      <w:lvlText w:val="%5"/>
      <w:lvlJc w:val="left"/>
      <w:pPr>
        <w:ind w:left="396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5" w:tplc="C5864ED4">
      <w:start w:val="1"/>
      <w:numFmt w:val="lowerRoman"/>
      <w:lvlText w:val="%6"/>
      <w:lvlJc w:val="left"/>
      <w:pPr>
        <w:ind w:left="468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6" w:tplc="9AB24DA2">
      <w:start w:val="1"/>
      <w:numFmt w:val="decimal"/>
      <w:lvlText w:val="%7"/>
      <w:lvlJc w:val="left"/>
      <w:pPr>
        <w:ind w:left="54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7" w:tplc="D38AD8A2">
      <w:start w:val="1"/>
      <w:numFmt w:val="lowerLetter"/>
      <w:lvlText w:val="%8"/>
      <w:lvlJc w:val="left"/>
      <w:pPr>
        <w:ind w:left="61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8" w:tplc="755AA042">
      <w:start w:val="1"/>
      <w:numFmt w:val="lowerRoman"/>
      <w:lvlText w:val="%9"/>
      <w:lvlJc w:val="left"/>
      <w:pPr>
        <w:ind w:left="68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abstractNum>
  <w:abstractNum w:abstractNumId="1" w15:restartNumberingAfterBreak="0">
    <w:nsid w:val="2CCA0ACD"/>
    <w:multiLevelType w:val="hybridMultilevel"/>
    <w:tmpl w:val="3C26CEAC"/>
    <w:lvl w:ilvl="0" w:tplc="5540113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07F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E3A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6BF1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DC1A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6E80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9C28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C86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45F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8364DB"/>
    <w:multiLevelType w:val="hybridMultilevel"/>
    <w:tmpl w:val="C4FA3C6C"/>
    <w:lvl w:ilvl="0" w:tplc="876A75A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6FAD2">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A63D8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92449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C39DC">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0C6EE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1E4BE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274D8">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0B3E4">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B7E21"/>
    <w:multiLevelType w:val="multilevel"/>
    <w:tmpl w:val="088094FC"/>
    <w:lvl w:ilvl="0">
      <w:start w:val="1"/>
      <w:numFmt w:val="decimal"/>
      <w:lvlText w:val="%1."/>
      <w:lvlJc w:val="left"/>
      <w:pPr>
        <w:ind w:left="728"/>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start w:val="2"/>
      <w:numFmt w:val="decimal"/>
      <w:lvlText w:val="%1.%2"/>
      <w:lvlJc w:val="left"/>
      <w:pPr>
        <w:ind w:left="10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6259"/>
    <w:multiLevelType w:val="hybridMultilevel"/>
    <w:tmpl w:val="92F65DAA"/>
    <w:lvl w:ilvl="0" w:tplc="C73249D6">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E544A">
      <w:start w:val="1"/>
      <w:numFmt w:val="bullet"/>
      <w:lvlText w:val="o"/>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86E02">
      <w:start w:val="1"/>
      <w:numFmt w:val="bullet"/>
      <w:lvlText w:val="▪"/>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E02BE">
      <w:start w:val="1"/>
      <w:numFmt w:val="bullet"/>
      <w:lvlText w:val="•"/>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CB6B6">
      <w:start w:val="1"/>
      <w:numFmt w:val="bullet"/>
      <w:lvlText w:val="o"/>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F14E">
      <w:start w:val="1"/>
      <w:numFmt w:val="bullet"/>
      <w:lvlText w:val="▪"/>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D49CF0">
      <w:start w:val="1"/>
      <w:numFmt w:val="bullet"/>
      <w:lvlText w:val="•"/>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AC6EC">
      <w:start w:val="1"/>
      <w:numFmt w:val="bullet"/>
      <w:lvlText w:val="o"/>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0C190">
      <w:start w:val="1"/>
      <w:numFmt w:val="bullet"/>
      <w:lvlText w:val="▪"/>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D37A74"/>
    <w:multiLevelType w:val="hybridMultilevel"/>
    <w:tmpl w:val="21E8199A"/>
    <w:lvl w:ilvl="0" w:tplc="6F523D50">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DAE5B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E01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2441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2E9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A81D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61A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586B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049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2">
    <w15:presenceInfo w15:providerId="Windows Live" w15:userId="373d9e1d02dd7f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E8"/>
    <w:rsid w:val="0001012B"/>
    <w:rsid w:val="000727E9"/>
    <w:rsid w:val="000A138A"/>
    <w:rsid w:val="000A1D7C"/>
    <w:rsid w:val="000E1F0E"/>
    <w:rsid w:val="0014295B"/>
    <w:rsid w:val="001460BF"/>
    <w:rsid w:val="00150BA0"/>
    <w:rsid w:val="00193365"/>
    <w:rsid w:val="00194520"/>
    <w:rsid w:val="001B0442"/>
    <w:rsid w:val="001D69BD"/>
    <w:rsid w:val="001F4122"/>
    <w:rsid w:val="00321C04"/>
    <w:rsid w:val="00332D43"/>
    <w:rsid w:val="00365369"/>
    <w:rsid w:val="0038688C"/>
    <w:rsid w:val="003A62EF"/>
    <w:rsid w:val="003D7FEA"/>
    <w:rsid w:val="003E4B0E"/>
    <w:rsid w:val="0040109C"/>
    <w:rsid w:val="00404764"/>
    <w:rsid w:val="00437F83"/>
    <w:rsid w:val="00442284"/>
    <w:rsid w:val="00447871"/>
    <w:rsid w:val="004B02E5"/>
    <w:rsid w:val="004B478A"/>
    <w:rsid w:val="004D0CF7"/>
    <w:rsid w:val="004E0E34"/>
    <w:rsid w:val="00564436"/>
    <w:rsid w:val="005914A2"/>
    <w:rsid w:val="005F434D"/>
    <w:rsid w:val="006342E2"/>
    <w:rsid w:val="0065223C"/>
    <w:rsid w:val="006A58D4"/>
    <w:rsid w:val="006A60CA"/>
    <w:rsid w:val="006D2EE2"/>
    <w:rsid w:val="00707BB3"/>
    <w:rsid w:val="00712B03"/>
    <w:rsid w:val="00716CE9"/>
    <w:rsid w:val="0076517A"/>
    <w:rsid w:val="007711E4"/>
    <w:rsid w:val="007D0465"/>
    <w:rsid w:val="00835E0B"/>
    <w:rsid w:val="008365DA"/>
    <w:rsid w:val="008B4C4D"/>
    <w:rsid w:val="008C1333"/>
    <w:rsid w:val="0090139C"/>
    <w:rsid w:val="00990AAD"/>
    <w:rsid w:val="00995AE8"/>
    <w:rsid w:val="00A1306D"/>
    <w:rsid w:val="00A44C99"/>
    <w:rsid w:val="00A547A1"/>
    <w:rsid w:val="00A7135F"/>
    <w:rsid w:val="00A72D4F"/>
    <w:rsid w:val="00AB0881"/>
    <w:rsid w:val="00AC42AE"/>
    <w:rsid w:val="00B7441D"/>
    <w:rsid w:val="00B95156"/>
    <w:rsid w:val="00C305DB"/>
    <w:rsid w:val="00C66EB1"/>
    <w:rsid w:val="00D20324"/>
    <w:rsid w:val="00E22430"/>
    <w:rsid w:val="00EC7A90"/>
    <w:rsid w:val="00F26224"/>
    <w:rsid w:val="00F27F96"/>
    <w:rsid w:val="00F90154"/>
    <w:rsid w:val="00F943FA"/>
    <w:rsid w:val="00FD59FD"/>
    <w:rsid w:val="00FF22AC"/>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D34E39"/>
  <w15:docId w15:val="{4CF2AF26-7ADF-4FE3-8CE2-9E6F10B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7441D"/>
    <w:pPr>
      <w:keepNext/>
      <w:keepLines/>
      <w:spacing w:after="0"/>
      <w:ind w:right="1954"/>
      <w:outlineLvl w:val="0"/>
    </w:pPr>
    <w:rPr>
      <w:rFonts w:ascii="Calibri" w:eastAsia="Calibri" w:hAnsi="Calibri" w:cs="Calibri"/>
      <w:b/>
      <w:color w:val="395D5E"/>
      <w:sz w:val="32"/>
    </w:rPr>
  </w:style>
  <w:style w:type="paragraph" w:styleId="Heading2">
    <w:name w:val="heading 2"/>
    <w:next w:val="Normal"/>
    <w:link w:val="Heading2Char"/>
    <w:uiPriority w:val="9"/>
    <w:unhideWhenUsed/>
    <w:qFormat/>
    <w:rsid w:val="00B7441D"/>
    <w:pPr>
      <w:keepNext/>
      <w:keepLines/>
      <w:spacing w:after="3"/>
      <w:ind w:left="385" w:hanging="10"/>
      <w:outlineLvl w:val="1"/>
    </w:pPr>
    <w:rPr>
      <w:rFonts w:ascii="Calibri" w:eastAsia="Calibri" w:hAnsi="Calibri" w:cs="Calibri"/>
      <w:b/>
      <w:color w:val="009999"/>
      <w:sz w:val="28"/>
    </w:rPr>
  </w:style>
  <w:style w:type="paragraph" w:styleId="Heading3">
    <w:name w:val="heading 3"/>
    <w:next w:val="Normal"/>
    <w:link w:val="Heading3Char"/>
    <w:uiPriority w:val="9"/>
    <w:unhideWhenUsed/>
    <w:qFormat/>
    <w:rsid w:val="00B7441D"/>
    <w:pPr>
      <w:keepNext/>
      <w:keepLines/>
      <w:spacing w:after="139"/>
      <w:ind w:left="25" w:hanging="10"/>
      <w:outlineLvl w:val="2"/>
    </w:pPr>
    <w:rPr>
      <w:rFonts w:ascii="Calibri" w:eastAsia="Calibri" w:hAnsi="Calibri" w:cs="Calibri"/>
      <w:b/>
      <w:color w:val="FFCCCC"/>
      <w:sz w:val="24"/>
    </w:rPr>
  </w:style>
  <w:style w:type="paragraph" w:styleId="Heading4">
    <w:name w:val="heading 4"/>
    <w:basedOn w:val="Normal"/>
    <w:next w:val="Normal"/>
    <w:link w:val="Heading4Char"/>
    <w:uiPriority w:val="9"/>
    <w:unhideWhenUsed/>
    <w:qFormat/>
    <w:rsid w:val="00B7441D"/>
    <w:pPr>
      <w:keepNext/>
      <w:keepLines/>
      <w:spacing w:before="40" w:after="0"/>
      <w:outlineLvl w:val="3"/>
    </w:pPr>
    <w:rPr>
      <w:rFonts w:asciiTheme="majorHAnsi" w:eastAsiaTheme="majorEastAsia" w:hAnsiTheme="majorHAnsi" w:cstheme="majorBidi"/>
      <w:b/>
      <w:iCs/>
      <w:color w:val="000099"/>
    </w:rPr>
  </w:style>
  <w:style w:type="paragraph" w:styleId="Heading5">
    <w:name w:val="heading 5"/>
    <w:basedOn w:val="Normal"/>
    <w:next w:val="Normal"/>
    <w:link w:val="Heading5Char"/>
    <w:uiPriority w:val="9"/>
    <w:unhideWhenUsed/>
    <w:qFormat/>
    <w:rsid w:val="00E22430"/>
    <w:pPr>
      <w:keepNext/>
      <w:keepLines/>
      <w:spacing w:before="40" w:after="0"/>
      <w:outlineLvl w:val="4"/>
    </w:pPr>
    <w:rPr>
      <w:rFonts w:asciiTheme="majorHAnsi" w:eastAsiaTheme="majorEastAsia" w:hAnsiTheme="majorHAnsi" w:cstheme="majorBidi"/>
      <w:b/>
      <w:color w:val="FFCC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7441D"/>
    <w:rPr>
      <w:rFonts w:ascii="Calibri" w:eastAsia="Calibri" w:hAnsi="Calibri" w:cs="Calibri"/>
      <w:b/>
      <w:color w:val="FFCCCC"/>
      <w:sz w:val="24"/>
    </w:rPr>
  </w:style>
  <w:style w:type="character" w:customStyle="1" w:styleId="Heading1Char">
    <w:name w:val="Heading 1 Char"/>
    <w:link w:val="Heading1"/>
    <w:uiPriority w:val="9"/>
    <w:rsid w:val="00B7441D"/>
    <w:rPr>
      <w:rFonts w:ascii="Calibri" w:eastAsia="Calibri" w:hAnsi="Calibri" w:cs="Calibri"/>
      <w:b/>
      <w:color w:val="395D5E"/>
      <w:sz w:val="32"/>
    </w:rPr>
  </w:style>
  <w:style w:type="character" w:customStyle="1" w:styleId="Heading2Char">
    <w:name w:val="Heading 2 Char"/>
    <w:link w:val="Heading2"/>
    <w:uiPriority w:val="9"/>
    <w:rsid w:val="00B7441D"/>
    <w:rPr>
      <w:rFonts w:ascii="Calibri" w:eastAsia="Calibri" w:hAnsi="Calibri" w:cs="Calibri"/>
      <w:b/>
      <w:color w:val="00999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E2"/>
    <w:rPr>
      <w:rFonts w:ascii="Calibri" w:eastAsia="Calibri" w:hAnsi="Calibri" w:cs="Calibri"/>
      <w:color w:val="000000"/>
    </w:rPr>
  </w:style>
  <w:style w:type="paragraph" w:styleId="TOCHeading">
    <w:name w:val="TOC Heading"/>
    <w:basedOn w:val="Heading1"/>
    <w:next w:val="Normal"/>
    <w:uiPriority w:val="39"/>
    <w:unhideWhenUsed/>
    <w:qFormat/>
    <w:rsid w:val="006D2EE2"/>
    <w:pPr>
      <w:spacing w:before="240"/>
      <w:ind w:right="0"/>
      <w:outlineLvl w:val="9"/>
    </w:pPr>
    <w:rPr>
      <w:rFonts w:asciiTheme="majorHAnsi" w:eastAsiaTheme="majorEastAsia" w:hAnsiTheme="majorHAnsi" w:cstheme="majorBidi"/>
      <w:b w:val="0"/>
      <w:color w:val="374C80" w:themeColor="accent1" w:themeShade="BF"/>
      <w:szCs w:val="32"/>
    </w:rPr>
  </w:style>
  <w:style w:type="paragraph" w:styleId="TOC1">
    <w:name w:val="toc 1"/>
    <w:basedOn w:val="Normal"/>
    <w:next w:val="Normal"/>
    <w:autoRedefine/>
    <w:uiPriority w:val="39"/>
    <w:unhideWhenUsed/>
    <w:rsid w:val="006D2EE2"/>
    <w:pPr>
      <w:spacing w:after="100"/>
    </w:pPr>
  </w:style>
  <w:style w:type="paragraph" w:styleId="TOC2">
    <w:name w:val="toc 2"/>
    <w:basedOn w:val="Normal"/>
    <w:next w:val="Normal"/>
    <w:autoRedefine/>
    <w:uiPriority w:val="39"/>
    <w:unhideWhenUsed/>
    <w:rsid w:val="006D2EE2"/>
    <w:pPr>
      <w:spacing w:after="100"/>
      <w:ind w:left="220"/>
    </w:pPr>
  </w:style>
  <w:style w:type="paragraph" w:styleId="TOC3">
    <w:name w:val="toc 3"/>
    <w:basedOn w:val="Normal"/>
    <w:next w:val="Normal"/>
    <w:autoRedefine/>
    <w:uiPriority w:val="39"/>
    <w:unhideWhenUsed/>
    <w:rsid w:val="006D2EE2"/>
    <w:pPr>
      <w:spacing w:after="100"/>
      <w:ind w:left="440"/>
    </w:pPr>
  </w:style>
  <w:style w:type="character" w:styleId="Hyperlink">
    <w:name w:val="Hyperlink"/>
    <w:basedOn w:val="DefaultParagraphFont"/>
    <w:uiPriority w:val="99"/>
    <w:unhideWhenUsed/>
    <w:rsid w:val="006D2EE2"/>
    <w:rPr>
      <w:color w:val="9454C3" w:themeColor="hyperlink"/>
      <w:u w:val="single"/>
    </w:rPr>
  </w:style>
  <w:style w:type="paragraph" w:styleId="Footer">
    <w:name w:val="footer"/>
    <w:basedOn w:val="Normal"/>
    <w:link w:val="FooterChar"/>
    <w:uiPriority w:val="99"/>
    <w:unhideWhenUsed/>
    <w:rsid w:val="006D2EE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D2EE2"/>
    <w:rPr>
      <w:rFonts w:cs="Times New Roman"/>
    </w:rPr>
  </w:style>
  <w:style w:type="character" w:customStyle="1" w:styleId="Heading4Char">
    <w:name w:val="Heading 4 Char"/>
    <w:basedOn w:val="DefaultParagraphFont"/>
    <w:link w:val="Heading4"/>
    <w:uiPriority w:val="9"/>
    <w:rsid w:val="00B7441D"/>
    <w:rPr>
      <w:rFonts w:asciiTheme="majorHAnsi" w:eastAsiaTheme="majorEastAsia" w:hAnsiTheme="majorHAnsi" w:cstheme="majorBidi"/>
      <w:b/>
      <w:iCs/>
      <w:color w:val="000099"/>
    </w:rPr>
  </w:style>
  <w:style w:type="character" w:customStyle="1" w:styleId="Heading5Char">
    <w:name w:val="Heading 5 Char"/>
    <w:basedOn w:val="DefaultParagraphFont"/>
    <w:link w:val="Heading5"/>
    <w:uiPriority w:val="9"/>
    <w:rsid w:val="00E22430"/>
    <w:rPr>
      <w:rFonts w:asciiTheme="majorHAnsi" w:eastAsiaTheme="majorEastAsia" w:hAnsiTheme="majorHAnsi" w:cstheme="majorBidi"/>
      <w:b/>
      <w:color w:val="FFCCCC"/>
    </w:rPr>
  </w:style>
  <w:style w:type="paragraph" w:styleId="TOC4">
    <w:name w:val="toc 4"/>
    <w:basedOn w:val="Normal"/>
    <w:next w:val="Normal"/>
    <w:autoRedefine/>
    <w:uiPriority w:val="39"/>
    <w:unhideWhenUsed/>
    <w:rsid w:val="0044228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C0335C-8568-4E88-8B0C-6F63E312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9</cp:revision>
  <dcterms:created xsi:type="dcterms:W3CDTF">2023-03-22T17:13:00Z</dcterms:created>
  <dcterms:modified xsi:type="dcterms:W3CDTF">2023-06-06T20:26:00Z</dcterms:modified>
</cp:coreProperties>
</file>